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vsd" ContentType="application/vnd.visio"/>
  <Default Extension="png" ContentType="image/png"/>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26C" w:rsidRDefault="00901A80" w:rsidP="00901A80">
      <w:pPr>
        <w:pStyle w:val="Heading1"/>
        <w:rPr>
          <w:u w:val="single"/>
        </w:rPr>
      </w:pPr>
      <w:r w:rsidRPr="00901A80">
        <w:rPr>
          <w:u w:val="single"/>
        </w:rPr>
        <w:t>Milestone 1: Project Proposal</w:t>
      </w:r>
    </w:p>
    <w:p w:rsidR="00901A80" w:rsidRDefault="00901A80" w:rsidP="00901A80">
      <w:pPr>
        <w:spacing w:after="0"/>
      </w:pPr>
    </w:p>
    <w:p w:rsidR="00901A80" w:rsidRDefault="00901A80" w:rsidP="00901A80">
      <w:pPr>
        <w:pStyle w:val="Heading2"/>
        <w:spacing w:after="120"/>
        <w:rPr>
          <w:u w:val="single"/>
        </w:rPr>
      </w:pPr>
      <w:del w:id="0" w:author="Germaine" w:date="2013-02-02T12:26:00Z">
        <w:r w:rsidDel="00230F8F">
          <w:tab/>
        </w:r>
      </w:del>
      <w:r w:rsidRPr="00901A80">
        <w:rPr>
          <w:u w:val="single"/>
        </w:rPr>
        <w:t>Topic</w:t>
      </w:r>
    </w:p>
    <w:p w:rsidR="00901A80" w:rsidRDefault="00901A80" w:rsidP="00901A80">
      <w:pPr>
        <w:spacing w:after="0"/>
      </w:pPr>
      <w:r>
        <w:tab/>
        <w:t>The main topic of our HTML project will be a photography website. It will host the photography of the amateur photographer Keri Jens</w:t>
      </w:r>
      <w:ins w:id="1" w:author="Matthew Banman" w:date="2013-02-16T22:39:00Z">
        <w:r w:rsidR="0014573B">
          <w:t xml:space="preserve"> – going by the alias Jane Doe on the site</w:t>
        </w:r>
      </w:ins>
      <w:r>
        <w:t>. The main purpose of the site will be to provide users easy access to her work with the ability to provide feedback as well as make requests.</w:t>
      </w:r>
      <w:r w:rsidR="004D3468">
        <w:t xml:space="preserve"> T</w:t>
      </w:r>
      <w:r w:rsidR="00242F88">
        <w:t xml:space="preserve">he </w:t>
      </w:r>
      <w:r w:rsidR="001B1640">
        <w:t>target demographic of the site will be adults with an ex</w:t>
      </w:r>
      <w:r w:rsidR="004D3468">
        <w:t>isting interest in photography.</w:t>
      </w:r>
      <w:r w:rsidR="001B1640">
        <w:t xml:space="preserve"> </w:t>
      </w:r>
    </w:p>
    <w:p w:rsidR="00242F88" w:rsidRDefault="00242F88" w:rsidP="00901A80">
      <w:pPr>
        <w:spacing w:after="0"/>
      </w:pPr>
      <w:r>
        <w:tab/>
        <w:t xml:space="preserve">The main success factors for the site will be making it </w:t>
      </w:r>
      <w:r w:rsidR="004D3468">
        <w:t>user-friendly</w:t>
      </w:r>
      <w:r>
        <w:t xml:space="preserve"> and eye catching while still keeping the focus on the photography itself. In order to achieve this, we have set up a list of short term goals for the site</w:t>
      </w:r>
      <w:r w:rsidR="00352BB2">
        <w:t xml:space="preserve"> to have</w:t>
      </w:r>
      <w:r>
        <w:t>:</w:t>
      </w:r>
    </w:p>
    <w:p w:rsidR="00FB4514" w:rsidRDefault="00FB4514" w:rsidP="00901A80">
      <w:pPr>
        <w:spacing w:after="0"/>
      </w:pPr>
    </w:p>
    <w:p w:rsidR="00242F88" w:rsidRDefault="00242F88" w:rsidP="00242F88">
      <w:pPr>
        <w:pStyle w:val="ListParagraph"/>
        <w:numPr>
          <w:ilvl w:val="0"/>
          <w:numId w:val="1"/>
        </w:numPr>
        <w:spacing w:after="0"/>
        <w:sectPr w:rsidR="00242F88">
          <w:headerReference w:type="default" r:id="rId9"/>
          <w:footerReference w:type="default" r:id="rId10"/>
          <w:pgSz w:w="12240" w:h="15840"/>
          <w:pgMar w:top="1440" w:right="1440" w:bottom="1440" w:left="1440" w:header="708" w:footer="708" w:gutter="0"/>
          <w:cols w:space="708"/>
          <w:docGrid w:linePitch="360"/>
        </w:sectPr>
      </w:pPr>
    </w:p>
    <w:p w:rsidR="00242F88" w:rsidRDefault="00242F88" w:rsidP="00242F88">
      <w:pPr>
        <w:pStyle w:val="ListParagraph"/>
        <w:numPr>
          <w:ilvl w:val="0"/>
          <w:numId w:val="1"/>
        </w:numPr>
        <w:spacing w:after="0"/>
      </w:pPr>
      <w:r>
        <w:lastRenderedPageBreak/>
        <w:t>Ability to host photos</w:t>
      </w:r>
    </w:p>
    <w:p w:rsidR="00242F88" w:rsidRDefault="00242F88" w:rsidP="00242F88">
      <w:pPr>
        <w:pStyle w:val="ListParagraph"/>
        <w:numPr>
          <w:ilvl w:val="0"/>
          <w:numId w:val="1"/>
        </w:numPr>
        <w:spacing w:after="0"/>
      </w:pPr>
      <w:r>
        <w:t>Ability to comment and spark discussion</w:t>
      </w:r>
    </w:p>
    <w:p w:rsidR="00242F88" w:rsidRDefault="00242F88" w:rsidP="00242F88">
      <w:pPr>
        <w:pStyle w:val="ListParagraph"/>
        <w:numPr>
          <w:ilvl w:val="0"/>
          <w:numId w:val="1"/>
        </w:numPr>
        <w:spacing w:after="0"/>
      </w:pPr>
      <w:r>
        <w:t>Ability to request photos</w:t>
      </w:r>
    </w:p>
    <w:p w:rsidR="00242F88" w:rsidRDefault="00242F88" w:rsidP="00242F88">
      <w:pPr>
        <w:pStyle w:val="ListParagraph"/>
        <w:numPr>
          <w:ilvl w:val="0"/>
          <w:numId w:val="1"/>
        </w:numPr>
        <w:spacing w:after="0"/>
      </w:pPr>
      <w:r>
        <w:t>Ability to subscribe to alerts</w:t>
      </w:r>
    </w:p>
    <w:p w:rsidR="00352BB2" w:rsidRDefault="00352BB2" w:rsidP="00242F88">
      <w:pPr>
        <w:pStyle w:val="ListParagraph"/>
        <w:numPr>
          <w:ilvl w:val="0"/>
          <w:numId w:val="1"/>
        </w:numPr>
        <w:spacing w:after="0"/>
      </w:pPr>
      <w:r>
        <w:t>Ability to register as a member</w:t>
      </w:r>
    </w:p>
    <w:p w:rsidR="00242F88" w:rsidRDefault="00242F88" w:rsidP="00242F88">
      <w:pPr>
        <w:pStyle w:val="ListParagraph"/>
        <w:numPr>
          <w:ilvl w:val="0"/>
          <w:numId w:val="1"/>
        </w:numPr>
        <w:spacing w:after="0"/>
      </w:pPr>
      <w:r>
        <w:lastRenderedPageBreak/>
        <w:t>Integration with Facebook and other social sites</w:t>
      </w:r>
    </w:p>
    <w:p w:rsidR="00242F88" w:rsidRDefault="005B20D7" w:rsidP="00242F88">
      <w:pPr>
        <w:pStyle w:val="ListParagraph"/>
        <w:numPr>
          <w:ilvl w:val="0"/>
          <w:numId w:val="1"/>
        </w:numPr>
        <w:spacing w:after="0"/>
      </w:pPr>
      <w:r>
        <w:t>Site</w:t>
      </w:r>
      <w:r w:rsidR="00242F88">
        <w:t xml:space="preserve"> map</w:t>
      </w:r>
    </w:p>
    <w:p w:rsidR="00FB4514" w:rsidRDefault="00FB4514" w:rsidP="00242F88">
      <w:pPr>
        <w:pStyle w:val="ListParagraph"/>
        <w:numPr>
          <w:ilvl w:val="0"/>
          <w:numId w:val="1"/>
        </w:numPr>
        <w:spacing w:after="0"/>
      </w:pPr>
      <w:r>
        <w:t>Ability to search archives</w:t>
      </w:r>
    </w:p>
    <w:p w:rsidR="00E61CC5" w:rsidRDefault="004D3468" w:rsidP="00242F88">
      <w:pPr>
        <w:pStyle w:val="ListParagraph"/>
        <w:numPr>
          <w:ilvl w:val="0"/>
          <w:numId w:val="1"/>
        </w:numPr>
        <w:spacing w:after="0"/>
      </w:pPr>
      <w:r>
        <w:t>Navigation b</w:t>
      </w:r>
      <w:r w:rsidR="00E61CC5">
        <w:t>ar</w:t>
      </w:r>
    </w:p>
    <w:p w:rsidR="00242F88" w:rsidRDefault="00242F88" w:rsidP="00FB4514">
      <w:pPr>
        <w:spacing w:after="0"/>
      </w:pPr>
    </w:p>
    <w:p w:rsidR="00FB4514" w:rsidRDefault="00FB4514" w:rsidP="00FB4514">
      <w:pPr>
        <w:spacing w:after="0"/>
        <w:sectPr w:rsidR="00FB4514" w:rsidSect="00242F88">
          <w:type w:val="continuous"/>
          <w:pgSz w:w="12240" w:h="15840"/>
          <w:pgMar w:top="1440" w:right="1440" w:bottom="1440" w:left="1440" w:header="708" w:footer="708" w:gutter="0"/>
          <w:cols w:num="2" w:space="708"/>
          <w:docGrid w:linePitch="360"/>
        </w:sectPr>
      </w:pPr>
    </w:p>
    <w:p w:rsidR="00901A80" w:rsidRDefault="00242F88" w:rsidP="00242F88">
      <w:pPr>
        <w:spacing w:after="0"/>
        <w:ind w:firstLine="720"/>
      </w:pPr>
      <w:r>
        <w:lastRenderedPageBreak/>
        <w:t xml:space="preserve">In order to achieve all of this, a fair bit of functionality will need to be coded into the site. The </w:t>
      </w:r>
      <w:r w:rsidR="004D3468">
        <w:t>bulk of the site content</w:t>
      </w:r>
      <w:r>
        <w:t xml:space="preserve"> will be photography, so there will be plenty of graphics required, as well as alt text describing them. Text to speech will increase </w:t>
      </w:r>
      <w:r w:rsidR="00FB4514">
        <w:t>accessibility</w:t>
      </w:r>
      <w:r>
        <w:t xml:space="preserve"> to those with visual problems. </w:t>
      </w:r>
      <w:del w:id="2" w:author="Germaine" w:date="2013-02-01T01:02:00Z">
        <w:r w:rsidDel="008B0182">
          <w:delText>Javascript</w:delText>
        </w:r>
      </w:del>
      <w:ins w:id="3" w:author="Germaine" w:date="2013-02-01T01:02:00Z">
        <w:r w:rsidR="008B0182">
          <w:t>JavaScript</w:t>
        </w:r>
      </w:ins>
      <w:r>
        <w:t xml:space="preserve"> will be required as well as Ajax to</w:t>
      </w:r>
      <w:r w:rsidR="00FB4514">
        <w:t xml:space="preserve"> ease </w:t>
      </w:r>
      <w:r>
        <w:t xml:space="preserve">functionality </w:t>
      </w:r>
      <w:r w:rsidR="00FB4514">
        <w:t>of</w:t>
      </w:r>
      <w:r>
        <w:t xml:space="preserve"> any search functions and subscription forms.</w:t>
      </w:r>
    </w:p>
    <w:p w:rsidR="00FB4514" w:rsidRDefault="00FB4514" w:rsidP="00242F88">
      <w:pPr>
        <w:spacing w:after="0"/>
        <w:ind w:firstLine="720"/>
      </w:pPr>
      <w:r>
        <w:t xml:space="preserve">There are already sites in place which have similar functionality. For instance, </w:t>
      </w:r>
      <w:hyperlink r:id="rId11" w:history="1">
        <w:proofErr w:type="spellStart"/>
        <w:r w:rsidRPr="00352BB2">
          <w:rPr>
            <w:rStyle w:val="Hyperlink"/>
          </w:rPr>
          <w:t>Tumblr</w:t>
        </w:r>
        <w:proofErr w:type="spellEnd"/>
      </w:hyperlink>
      <w:r>
        <w:t xml:space="preserve"> is a website which pans to a much wider audience. It is a blogging platform open to everyone in order to share what they love. It is extremely easy to use and very appealing to the user. However, it isn’t specialised directly</w:t>
      </w:r>
      <w:r w:rsidR="005B20D7">
        <w:t xml:space="preserve"> for</w:t>
      </w:r>
      <w:r>
        <w:t xml:space="preserve"> photography, so where we would want the func</w:t>
      </w:r>
      <w:r w:rsidR="005B20D7">
        <w:t xml:space="preserve">tionality of </w:t>
      </w:r>
      <w:proofErr w:type="spellStart"/>
      <w:r w:rsidR="005B20D7">
        <w:t>Tumblr</w:t>
      </w:r>
      <w:proofErr w:type="spellEnd"/>
      <w:r w:rsidR="005B20D7">
        <w:t>, we will be designing our site to be primarily photography-oriented.</w:t>
      </w:r>
    </w:p>
    <w:p w:rsidR="00FB4514" w:rsidRDefault="00FB4514" w:rsidP="00242F88">
      <w:pPr>
        <w:spacing w:after="0"/>
        <w:ind w:firstLine="720"/>
      </w:pPr>
      <w:r>
        <w:t xml:space="preserve">In addition to </w:t>
      </w:r>
      <w:proofErr w:type="spellStart"/>
      <w:r>
        <w:t>Tumblr</w:t>
      </w:r>
      <w:proofErr w:type="spellEnd"/>
      <w:r>
        <w:t xml:space="preserve">, there is the site </w:t>
      </w:r>
      <w:hyperlink r:id="rId12" w:history="1">
        <w:proofErr w:type="spellStart"/>
        <w:r w:rsidRPr="00352BB2">
          <w:rPr>
            <w:rStyle w:val="Hyperlink"/>
          </w:rPr>
          <w:t>Lensblr</w:t>
        </w:r>
        <w:proofErr w:type="spellEnd"/>
      </w:hyperlink>
      <w:r>
        <w:t xml:space="preserve"> which is targeted specifically </w:t>
      </w:r>
      <w:r w:rsidR="005B20D7">
        <w:t>towards</w:t>
      </w:r>
      <w:r>
        <w:t xml:space="preserve"> photography. It is another site open to everyone to share their photograp</w:t>
      </w:r>
      <w:r w:rsidR="00352BB2">
        <w:t xml:space="preserve">hic work. Its site has a straightforward layout with its main focus on the photography. However, </w:t>
      </w:r>
      <w:r w:rsidR="004D3468">
        <w:t>while users are free to submit their photos</w:t>
      </w:r>
      <w:r w:rsidR="005B20D7">
        <w:t xml:space="preserve"> for consideration</w:t>
      </w:r>
      <w:r w:rsidR="004D3468">
        <w:t>, the site administrators choose which</w:t>
      </w:r>
      <w:r w:rsidR="00352BB2">
        <w:t xml:space="preserve"> pictures to host, so there is no guarantee a photographer will </w:t>
      </w:r>
      <w:r w:rsidR="004D3468">
        <w:t>have their work displayed</w:t>
      </w:r>
      <w:r w:rsidR="00352BB2">
        <w:t>. Wh</w:t>
      </w:r>
      <w:r w:rsidR="005B20D7">
        <w:t>ile</w:t>
      </w:r>
      <w:r w:rsidR="00352BB2">
        <w:t xml:space="preserve"> we would want to </w:t>
      </w:r>
      <w:r w:rsidR="005B20D7">
        <w:t>emulate</w:t>
      </w:r>
      <w:r w:rsidR="00352BB2">
        <w:t xml:space="preserve"> their </w:t>
      </w:r>
      <w:proofErr w:type="gramStart"/>
      <w:r w:rsidR="005B20D7">
        <w:t>site’s</w:t>
      </w:r>
      <w:proofErr w:type="gramEnd"/>
      <w:r w:rsidR="005B20D7">
        <w:t xml:space="preserve"> </w:t>
      </w:r>
      <w:r w:rsidR="00352BB2">
        <w:t>focus on photography, our site will be designed to promote the work solely of Keri Jens.</w:t>
      </w:r>
    </w:p>
    <w:p w:rsidR="00352BB2" w:rsidRDefault="00352BB2" w:rsidP="00242F88">
      <w:pPr>
        <w:spacing w:after="0"/>
        <w:ind w:firstLine="720"/>
      </w:pPr>
    </w:p>
    <w:p w:rsidR="00352BB2" w:rsidRDefault="00352BB2" w:rsidP="00352BB2">
      <w:pPr>
        <w:pStyle w:val="Heading2"/>
        <w:rPr>
          <w:u w:val="single"/>
        </w:rPr>
      </w:pPr>
      <w:del w:id="4" w:author="Germaine" w:date="2013-02-02T12:26:00Z">
        <w:r w:rsidDel="00230F8F">
          <w:lastRenderedPageBreak/>
          <w:tab/>
        </w:r>
      </w:del>
      <w:r w:rsidRPr="00352BB2">
        <w:rPr>
          <w:u w:val="single"/>
        </w:rPr>
        <w:t>Functional Requirements</w:t>
      </w:r>
    </w:p>
    <w:p w:rsidR="00352BB2" w:rsidRDefault="00352BB2" w:rsidP="00E61CC5">
      <w:pPr>
        <w:spacing w:before="120" w:after="0"/>
      </w:pPr>
      <w:r>
        <w:tab/>
        <w:t>One of the functional requirements our site must have is the ability to submit a form</w:t>
      </w:r>
      <w:r w:rsidR="00E61CC5">
        <w:t>. Our site will have a couple of</w:t>
      </w:r>
      <w:r>
        <w:t xml:space="preserve"> sections in which a form will need to be filled out. In order to sign up as a member, users will have to complete a form with a user name, password and the possibility of an email address in order to subscribe to photo alerts. </w:t>
      </w:r>
      <w:r w:rsidR="00E61CC5">
        <w:t xml:space="preserve"> In order to request a photo, users will need to fill out a different form. Not only </w:t>
      </w:r>
      <w:r w:rsidR="005B20D7">
        <w:t>will members be able to</w:t>
      </w:r>
      <w:r w:rsidR="00E61CC5">
        <w:t xml:space="preserve"> suggest locations and subjects to photograph, but they will also </w:t>
      </w:r>
      <w:r w:rsidR="005B20D7">
        <w:t>have the option</w:t>
      </w:r>
      <w:r w:rsidR="00E61CC5">
        <w:t xml:space="preserve"> </w:t>
      </w:r>
      <w:r w:rsidR="004D3468">
        <w:t xml:space="preserve">to select the type of lens they would prefer to </w:t>
      </w:r>
      <w:r w:rsidR="00E61CC5">
        <w:t>be used from a drop down list. Subscribing to alerts will require an</w:t>
      </w:r>
      <w:r w:rsidR="004D3468">
        <w:t xml:space="preserve"> additional</w:t>
      </w:r>
      <w:r w:rsidR="00E61CC5">
        <w:t xml:space="preserve"> form to be</w:t>
      </w:r>
      <w:r w:rsidR="004D3468">
        <w:t xml:space="preserve"> completed</w:t>
      </w:r>
      <w:r w:rsidR="00E61CC5">
        <w:t xml:space="preserve">, though much simpler. </w:t>
      </w:r>
      <w:r w:rsidR="005B20D7">
        <w:t>They will be able to select which</w:t>
      </w:r>
      <w:r w:rsidR="00E61CC5">
        <w:t xml:space="preserve"> photo tags they want</w:t>
      </w:r>
      <w:r w:rsidR="004D3468">
        <w:t xml:space="preserve"> to receive an alert for, and whether</w:t>
      </w:r>
      <w:r w:rsidR="00E61CC5">
        <w:t xml:space="preserve"> they </w:t>
      </w:r>
      <w:r w:rsidR="005B20D7">
        <w:t>would prefer to receive</w:t>
      </w:r>
      <w:r w:rsidR="00E61CC5">
        <w:t xml:space="preserve"> alert</w:t>
      </w:r>
      <w:r w:rsidR="005B20D7">
        <w:t>s</w:t>
      </w:r>
      <w:r w:rsidR="00E61CC5">
        <w:t xml:space="preserve"> through email or via their </w:t>
      </w:r>
      <w:r w:rsidR="005B20D7">
        <w:t>account</w:t>
      </w:r>
      <w:r w:rsidR="00E61CC5">
        <w:t xml:space="preserve"> with the site.</w:t>
      </w:r>
    </w:p>
    <w:p w:rsidR="00E61CC5" w:rsidRDefault="00E61CC5" w:rsidP="00E61CC5">
      <w:pPr>
        <w:spacing w:after="0"/>
      </w:pPr>
      <w:r>
        <w:tab/>
        <w:t>Another requirement is to have some form of list on the site. There will be two key functions that will show up in a list format: the site map and navigation bar. The navigation bar will only show the key pages of the s</w:t>
      </w:r>
      <w:r w:rsidR="004D3468">
        <w:t>ite where</w:t>
      </w:r>
      <w:r>
        <w:t>as the site map will not only show the key p</w:t>
      </w:r>
      <w:r w:rsidR="00131A69">
        <w:t>ages, but any sub-pages that ma</w:t>
      </w:r>
      <w:r>
        <w:t xml:space="preserve">y be contained within them as well. Another possibility for a list would come under the search function. As mentioned previously, users would be able to filter photos based on tags. The tags themselves would be displayed in a list or table and users </w:t>
      </w:r>
      <w:r w:rsidR="00131A69">
        <w:t>would have the option</w:t>
      </w:r>
      <w:r>
        <w:t xml:space="preserve"> to </w:t>
      </w:r>
      <w:r w:rsidR="004D3468">
        <w:t>select</w:t>
      </w:r>
      <w:r>
        <w:t xml:space="preserve"> </w:t>
      </w:r>
      <w:r w:rsidR="00131A69">
        <w:t xml:space="preserve">all </w:t>
      </w:r>
      <w:r>
        <w:t xml:space="preserve">photos </w:t>
      </w:r>
      <w:r w:rsidR="004D3468">
        <w:t>with a certain tag</w:t>
      </w:r>
      <w:r>
        <w:t xml:space="preserve">, or photos </w:t>
      </w:r>
      <w:r w:rsidR="004D3468">
        <w:t>that specifically don’t have that</w:t>
      </w:r>
      <w:r>
        <w:t xml:space="preserve"> tag.</w:t>
      </w:r>
    </w:p>
    <w:p w:rsidR="00E61CC5" w:rsidRDefault="00E61CC5" w:rsidP="00E61CC5">
      <w:pPr>
        <w:spacing w:after="0"/>
      </w:pPr>
    </w:p>
    <w:p w:rsidR="00E61CC5" w:rsidRDefault="00E61CC5" w:rsidP="00E61CC5">
      <w:pPr>
        <w:pStyle w:val="Heading2"/>
        <w:rPr>
          <w:u w:val="single"/>
        </w:rPr>
      </w:pPr>
      <w:del w:id="5" w:author="Germaine" w:date="2013-02-02T12:26:00Z">
        <w:r w:rsidDel="00230F8F">
          <w:tab/>
        </w:r>
      </w:del>
      <w:r>
        <w:rPr>
          <w:u w:val="single"/>
        </w:rPr>
        <w:t>Work P</w:t>
      </w:r>
      <w:r w:rsidRPr="00E61CC5">
        <w:rPr>
          <w:u w:val="single"/>
        </w:rPr>
        <w:t>lan</w:t>
      </w:r>
    </w:p>
    <w:p w:rsidR="00E61CC5" w:rsidRDefault="00E61CC5" w:rsidP="00E61CC5">
      <w:pPr>
        <w:spacing w:before="120" w:after="0"/>
      </w:pPr>
      <w:r>
        <w:tab/>
        <w:t xml:space="preserve">In order to actualize this project on more than just paper, a strict work plan must be adhered to </w:t>
      </w:r>
      <w:r w:rsidR="004D3468">
        <w:t>if we are</w:t>
      </w:r>
      <w:r>
        <w:t xml:space="preserve"> to have the site up in time.  First, we have agreed upon a goal for the project which is 84+%. All four members of </w:t>
      </w:r>
      <w:r w:rsidR="004D3468">
        <w:t>t</w:t>
      </w:r>
      <w:r>
        <w:t>his project wish to enroll in a co-op program, so this target is based on the</w:t>
      </w:r>
      <w:r w:rsidR="004D3468">
        <w:t xml:space="preserve"> </w:t>
      </w:r>
      <w:r>
        <w:t>cut-off for the co-op program, based on last year</w:t>
      </w:r>
      <w:r w:rsidR="00A9559E">
        <w:t>’</w:t>
      </w:r>
      <w:r>
        <w:t>s entry.</w:t>
      </w:r>
    </w:p>
    <w:p w:rsidR="00A9559E" w:rsidRDefault="006D29E0" w:rsidP="00A9559E">
      <w:pPr>
        <w:spacing w:after="0"/>
      </w:pPr>
      <w:r>
        <w:tab/>
        <w:t>An hour per</w:t>
      </w:r>
      <w:r w:rsidR="00A9559E">
        <w:t xml:space="preserve"> weekday has been set aside in which the members will meet in order to discuss what they are currently working on and what they have managed to complete for the site already. In addition the project on a whole will be discussed and any </w:t>
      </w:r>
      <w:r>
        <w:t xml:space="preserve">required </w:t>
      </w:r>
      <w:r w:rsidR="00A9559E">
        <w:t xml:space="preserve">changes </w:t>
      </w:r>
      <w:r>
        <w:t>i</w:t>
      </w:r>
      <w:r w:rsidR="00A9559E">
        <w:t xml:space="preserve">mplemented. </w:t>
      </w:r>
    </w:p>
    <w:p w:rsidR="004055E1" w:rsidRDefault="00A9559E" w:rsidP="00A9559E">
      <w:pPr>
        <w:spacing w:after="0"/>
        <w:rPr>
          <w:ins w:id="6" w:author="Germaine" w:date="2013-02-01T00:44:00Z"/>
        </w:rPr>
      </w:pPr>
      <w:r>
        <w:tab/>
        <w:t xml:space="preserve">As part of the project, a series of milestones must be completed every other week. The physical deadlines for these projects will not be used </w:t>
      </w:r>
      <w:r w:rsidR="00131A69">
        <w:t>as the actual deadline for</w:t>
      </w:r>
      <w:r>
        <w:t xml:space="preserve"> when a milestone must be completed. Instead, we will treat the milestones as to be completed the Wednesday before they are normally due. This way any </w:t>
      </w:r>
      <w:r w:rsidR="006D29E0">
        <w:t>necessary changes</w:t>
      </w:r>
      <w:r>
        <w:t xml:space="preserve"> can still be implemented in time.</w:t>
      </w:r>
    </w:p>
    <w:p w:rsidR="004055E1" w:rsidRDefault="004055E1" w:rsidP="004055E1">
      <w:pPr>
        <w:rPr>
          <w:ins w:id="7" w:author="Germaine" w:date="2013-02-01T00:44:00Z"/>
        </w:rPr>
      </w:pPr>
      <w:ins w:id="8" w:author="Germaine" w:date="2013-02-01T00:44:00Z">
        <w:r>
          <w:br w:type="page"/>
        </w:r>
      </w:ins>
    </w:p>
    <w:p w:rsidR="00000000" w:rsidRDefault="00DE7D84">
      <w:pPr>
        <w:pStyle w:val="Heading1"/>
        <w:rPr>
          <w:ins w:id="9" w:author="Germaine" w:date="2013-02-01T00:45:00Z"/>
          <w:u w:val="single"/>
          <w:rPrChange w:id="10" w:author="Germaine" w:date="2013-02-01T00:47:00Z">
            <w:rPr>
              <w:ins w:id="11" w:author="Germaine" w:date="2013-02-01T00:45:00Z"/>
            </w:rPr>
          </w:rPrChange>
        </w:rPr>
        <w:pPrChange w:id="12" w:author="Germaine" w:date="2013-02-01T00:45:00Z">
          <w:pPr>
            <w:spacing w:after="0"/>
          </w:pPr>
        </w:pPrChange>
      </w:pPr>
      <w:ins w:id="13" w:author="Germaine" w:date="2013-02-01T00:45:00Z">
        <w:r w:rsidRPr="00DE7D84">
          <w:rPr>
            <w:u w:val="single"/>
            <w:rPrChange w:id="14" w:author="Germaine" w:date="2013-02-01T00:47:00Z">
              <w:rPr>
                <w:b/>
                <w:bCs/>
              </w:rPr>
            </w:rPrChange>
          </w:rPr>
          <w:lastRenderedPageBreak/>
          <w:t>Milestone 2</w:t>
        </w:r>
      </w:ins>
      <w:ins w:id="15" w:author="Germaine" w:date="2013-02-02T12:26:00Z">
        <w:r w:rsidR="005756B8">
          <w:rPr>
            <w:u w:val="single"/>
          </w:rPr>
          <w:t xml:space="preserve">: Site </w:t>
        </w:r>
      </w:ins>
      <w:ins w:id="16" w:author="Germaine" w:date="2013-02-02T12:27:00Z">
        <w:r w:rsidR="005756B8">
          <w:rPr>
            <w:u w:val="single"/>
          </w:rPr>
          <w:t>M</w:t>
        </w:r>
      </w:ins>
      <w:ins w:id="17" w:author="Germaine" w:date="2013-02-02T12:26:00Z">
        <w:r w:rsidR="005756B8">
          <w:rPr>
            <w:u w:val="single"/>
          </w:rPr>
          <w:t xml:space="preserve">ap and </w:t>
        </w:r>
      </w:ins>
      <w:ins w:id="18" w:author="Germaine" w:date="2013-02-02T12:27:00Z">
        <w:r w:rsidR="005756B8">
          <w:rPr>
            <w:u w:val="single"/>
          </w:rPr>
          <w:t>P</w:t>
        </w:r>
      </w:ins>
      <w:ins w:id="19" w:author="Germaine" w:date="2013-02-02T12:26:00Z">
        <w:r w:rsidR="005756B8">
          <w:rPr>
            <w:u w:val="single"/>
          </w:rPr>
          <w:t xml:space="preserve">age </w:t>
        </w:r>
      </w:ins>
      <w:ins w:id="20" w:author="Germaine" w:date="2013-02-02T12:27:00Z">
        <w:r w:rsidR="005756B8">
          <w:rPr>
            <w:u w:val="single"/>
          </w:rPr>
          <w:t>D</w:t>
        </w:r>
      </w:ins>
      <w:ins w:id="21" w:author="Germaine" w:date="2013-02-02T12:26:00Z">
        <w:r w:rsidR="00F52B3D">
          <w:rPr>
            <w:u w:val="single"/>
          </w:rPr>
          <w:t>esign</w:t>
        </w:r>
      </w:ins>
    </w:p>
    <w:p w:rsidR="00000000" w:rsidRDefault="00A12B9F">
      <w:pPr>
        <w:rPr>
          <w:ins w:id="22" w:author="Germaine" w:date="2013-02-01T00:46:00Z"/>
        </w:rPr>
        <w:pPrChange w:id="23" w:author="Germaine" w:date="2013-02-01T00:45:00Z">
          <w:pPr>
            <w:spacing w:after="0"/>
          </w:pPr>
        </w:pPrChange>
      </w:pPr>
    </w:p>
    <w:p w:rsidR="00000000" w:rsidRDefault="00DE7D84">
      <w:pPr>
        <w:pStyle w:val="Heading2"/>
        <w:rPr>
          <w:ins w:id="24" w:author="Germaine" w:date="2013-02-02T15:05:00Z"/>
          <w:u w:val="single"/>
        </w:rPr>
        <w:pPrChange w:id="25" w:author="Germaine" w:date="2013-02-02T15:02:00Z">
          <w:pPr>
            <w:spacing w:after="0"/>
          </w:pPr>
        </w:pPrChange>
      </w:pPr>
      <w:ins w:id="26" w:author="Germaine" w:date="2013-02-01T00:46:00Z">
        <w:r w:rsidRPr="00DE7D84">
          <w:rPr>
            <w:u w:val="single"/>
            <w:rPrChange w:id="27" w:author="Germaine" w:date="2013-02-01T00:47:00Z">
              <w:rPr>
                <w:b/>
                <w:bCs/>
              </w:rPr>
            </w:rPrChange>
          </w:rPr>
          <w:t>Project Site Map</w:t>
        </w:r>
      </w:ins>
    </w:p>
    <w:p w:rsidR="00000000" w:rsidRDefault="00B31659">
      <w:pPr>
        <w:keepNext/>
        <w:jc w:val="center"/>
        <w:rPr>
          <w:ins w:id="28" w:author="Germaine" w:date="2013-02-02T15:05:00Z"/>
        </w:rPr>
        <w:pPrChange w:id="29" w:author="Germaine" w:date="2013-02-02T15:05:00Z">
          <w:pPr>
            <w:jc w:val="center"/>
          </w:pPr>
        </w:pPrChange>
      </w:pPr>
      <w:ins w:id="30" w:author="Germaine" w:date="2013-02-02T15:05:00Z">
        <w:r>
          <w:object w:dxaOrig="7283" w:dyaOrig="4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4pt;height:208.2pt" o:ole="">
              <v:imagedata r:id="rId13" o:title=""/>
            </v:shape>
            <o:OLEObject Type="Embed" ProgID="Visio.Drawing.11" ShapeID="_x0000_i1025" DrawAspect="Content" ObjectID="_1423882808" r:id="rId14"/>
          </w:object>
        </w:r>
      </w:ins>
    </w:p>
    <w:p w:rsidR="00000000" w:rsidRDefault="00B31659">
      <w:pPr>
        <w:pStyle w:val="Caption"/>
        <w:jc w:val="center"/>
        <w:rPr>
          <w:ins w:id="31" w:author="Germaine" w:date="2013-02-02T15:02:00Z"/>
          <w:rPrChange w:id="32" w:author="Germaine" w:date="2013-02-02T15:05:00Z">
            <w:rPr>
              <w:ins w:id="33" w:author="Germaine" w:date="2013-02-02T15:02:00Z"/>
              <w:u w:val="single"/>
            </w:rPr>
          </w:rPrChange>
        </w:rPr>
        <w:pPrChange w:id="34" w:author="Germaine" w:date="2013-02-02T15:05:00Z">
          <w:pPr>
            <w:spacing w:after="0"/>
          </w:pPr>
        </w:pPrChange>
      </w:pPr>
      <w:ins w:id="35" w:author="Germaine" w:date="2013-02-02T15:05:00Z">
        <w:r>
          <w:t xml:space="preserve">Figure </w:t>
        </w:r>
        <w:r w:rsidR="00DE7D84">
          <w:fldChar w:fldCharType="begin"/>
        </w:r>
        <w:r>
          <w:instrText xml:space="preserve"> SEQ Figure \* ARABIC </w:instrText>
        </w:r>
      </w:ins>
      <w:r w:rsidR="00DE7D84">
        <w:fldChar w:fldCharType="separate"/>
      </w:r>
      <w:ins w:id="36" w:author="Germaine" w:date="2013-02-02T15:42:00Z">
        <w:r w:rsidR="00CC0086">
          <w:rPr>
            <w:noProof/>
          </w:rPr>
          <w:t>1</w:t>
        </w:r>
      </w:ins>
      <w:ins w:id="37" w:author="Germaine" w:date="2013-02-02T15:05:00Z">
        <w:r w:rsidR="00DE7D84">
          <w:fldChar w:fldCharType="end"/>
        </w:r>
        <w:r>
          <w:t xml:space="preserve"> – Site map</w:t>
        </w:r>
      </w:ins>
    </w:p>
    <w:p w:rsidR="00000000" w:rsidRDefault="00B31659">
      <w:pPr>
        <w:pStyle w:val="Caption"/>
        <w:keepNext/>
        <w:ind w:firstLine="720"/>
        <w:jc w:val="center"/>
        <w:rPr>
          <w:del w:id="38" w:author="Germaine" w:date="2013-02-02T11:52:00Z"/>
        </w:rPr>
        <w:pPrChange w:id="39" w:author="Germaine" w:date="2013-02-02T15:11:00Z">
          <w:pPr>
            <w:spacing w:after="0"/>
          </w:pPr>
        </w:pPrChange>
      </w:pPr>
      <w:ins w:id="40" w:author="Germaine" w:date="2013-02-02T15:02:00Z">
        <w:r>
          <w:rPr>
            <w:b w:val="0"/>
            <w:bCs w:val="0"/>
            <w:color w:val="auto"/>
            <w:sz w:val="22"/>
            <w:szCs w:val="22"/>
          </w:rPr>
          <w:t>This site map shows how we will struc</w:t>
        </w:r>
        <w:r w:rsidR="001C6D6F">
          <w:rPr>
            <w:b w:val="0"/>
            <w:bCs w:val="0"/>
            <w:color w:val="auto"/>
            <w:sz w:val="22"/>
            <w:szCs w:val="22"/>
          </w:rPr>
          <w:t xml:space="preserve">ture </w:t>
        </w:r>
      </w:ins>
      <w:ins w:id="41" w:author="Germaine" w:date="2013-02-02T15:10:00Z">
        <w:r w:rsidR="001C6D6F">
          <w:rPr>
            <w:b w:val="0"/>
            <w:bCs w:val="0"/>
            <w:color w:val="auto"/>
            <w:sz w:val="22"/>
            <w:szCs w:val="22"/>
          </w:rPr>
          <w:t>the</w:t>
        </w:r>
      </w:ins>
      <w:ins w:id="42" w:author="Germaine" w:date="2013-02-02T15:02:00Z">
        <w:r w:rsidR="001C6D6F">
          <w:rPr>
            <w:b w:val="0"/>
            <w:bCs w:val="0"/>
            <w:color w:val="auto"/>
            <w:sz w:val="22"/>
            <w:szCs w:val="22"/>
          </w:rPr>
          <w:t xml:space="preserve"> main navigation for </w:t>
        </w:r>
      </w:ins>
      <w:ins w:id="43" w:author="Germaine" w:date="2013-02-02T15:10:00Z">
        <w:r w:rsidR="001C6D6F">
          <w:rPr>
            <w:b w:val="0"/>
            <w:bCs w:val="0"/>
            <w:color w:val="auto"/>
            <w:sz w:val="22"/>
            <w:szCs w:val="22"/>
          </w:rPr>
          <w:t>our</w:t>
        </w:r>
      </w:ins>
      <w:ins w:id="44" w:author="Germaine" w:date="2013-02-02T15:02:00Z">
        <w:r>
          <w:rPr>
            <w:b w:val="0"/>
            <w:bCs w:val="0"/>
            <w:color w:val="auto"/>
            <w:sz w:val="22"/>
            <w:szCs w:val="22"/>
          </w:rPr>
          <w:t xml:space="preserve"> site.</w:t>
        </w:r>
      </w:ins>
      <w:ins w:id="45" w:author="Germaine" w:date="2013-02-02T15:10:00Z">
        <w:r w:rsidR="001C6D6F">
          <w:rPr>
            <w:b w:val="0"/>
            <w:bCs w:val="0"/>
            <w:color w:val="auto"/>
            <w:sz w:val="22"/>
            <w:szCs w:val="22"/>
          </w:rPr>
          <w:t xml:space="preserve"> There will be a navigation bar on almost every page that </w:t>
        </w:r>
      </w:ins>
      <w:ins w:id="46" w:author="Germaine" w:date="2013-02-02T15:11:00Z">
        <w:r w:rsidR="00FA3CD3">
          <w:rPr>
            <w:b w:val="0"/>
            <w:bCs w:val="0"/>
            <w:color w:val="auto"/>
            <w:sz w:val="22"/>
            <w:szCs w:val="22"/>
          </w:rPr>
          <w:t xml:space="preserve">will lead to the pages for Project 365, </w:t>
        </w:r>
      </w:ins>
      <w:ins w:id="47" w:author="Germaine" w:date="2013-02-02T15:12:00Z">
        <w:r w:rsidR="00FA3CD3">
          <w:rPr>
            <w:b w:val="0"/>
            <w:bCs w:val="0"/>
            <w:color w:val="auto"/>
            <w:sz w:val="22"/>
            <w:szCs w:val="22"/>
          </w:rPr>
          <w:t>a g</w:t>
        </w:r>
      </w:ins>
      <w:ins w:id="48" w:author="Germaine" w:date="2013-02-02T15:11:00Z">
        <w:r w:rsidR="00FA3CD3">
          <w:rPr>
            <w:b w:val="0"/>
            <w:bCs w:val="0"/>
            <w:color w:val="auto"/>
            <w:sz w:val="22"/>
            <w:szCs w:val="22"/>
          </w:rPr>
          <w:t xml:space="preserve">allery, </w:t>
        </w:r>
      </w:ins>
      <w:ins w:id="49" w:author="Germaine" w:date="2013-02-02T15:12:00Z">
        <w:r w:rsidR="00ED5E4F">
          <w:rPr>
            <w:b w:val="0"/>
            <w:bCs w:val="0"/>
            <w:color w:val="auto"/>
            <w:sz w:val="22"/>
            <w:szCs w:val="22"/>
          </w:rPr>
          <w:t xml:space="preserve">an about page </w:t>
        </w:r>
      </w:ins>
      <w:ins w:id="50" w:author="Germaine" w:date="2013-02-02T15:11:00Z">
        <w:r w:rsidR="00ED5E4F">
          <w:rPr>
            <w:b w:val="0"/>
            <w:bCs w:val="0"/>
            <w:color w:val="auto"/>
            <w:sz w:val="22"/>
            <w:szCs w:val="22"/>
          </w:rPr>
          <w:t>and a</w:t>
        </w:r>
        <w:r w:rsidR="00FA3CD3">
          <w:rPr>
            <w:b w:val="0"/>
            <w:bCs w:val="0"/>
            <w:color w:val="auto"/>
            <w:sz w:val="22"/>
            <w:szCs w:val="22"/>
          </w:rPr>
          <w:t xml:space="preserve"> </w:t>
        </w:r>
      </w:ins>
      <w:ins w:id="51" w:author="Germaine" w:date="2013-02-02T15:12:00Z">
        <w:r w:rsidR="00ED5E4F">
          <w:rPr>
            <w:b w:val="0"/>
            <w:bCs w:val="0"/>
            <w:color w:val="auto"/>
            <w:sz w:val="22"/>
            <w:szCs w:val="22"/>
          </w:rPr>
          <w:t>members</w:t>
        </w:r>
      </w:ins>
      <w:ins w:id="52" w:author="Germaine" w:date="2013-02-02T15:11:00Z">
        <w:r w:rsidR="00FA3CD3">
          <w:rPr>
            <w:b w:val="0"/>
            <w:bCs w:val="0"/>
            <w:color w:val="auto"/>
            <w:sz w:val="22"/>
            <w:szCs w:val="22"/>
          </w:rPr>
          <w:t xml:space="preserve"> page.</w:t>
        </w:r>
      </w:ins>
      <w:ins w:id="53" w:author="Germaine" w:date="2013-02-02T15:13:00Z">
        <w:r w:rsidR="00741A6D">
          <w:rPr>
            <w:b w:val="0"/>
            <w:bCs w:val="0"/>
            <w:color w:val="auto"/>
            <w:sz w:val="22"/>
            <w:szCs w:val="22"/>
          </w:rPr>
          <w:t xml:space="preserve"> </w:t>
        </w:r>
      </w:ins>
      <w:ins w:id="54" w:author="Ben Soer" w:date="2013-02-15T21:38:00Z">
        <w:r w:rsidR="000E0696">
          <w:rPr>
            <w:b w:val="0"/>
            <w:bCs w:val="0"/>
            <w:color w:val="auto"/>
            <w:sz w:val="22"/>
            <w:szCs w:val="22"/>
          </w:rPr>
          <w:t xml:space="preserve">Project 365 is gallery where a new photo will be added every day. It is a popular series to be involved in by modern </w:t>
        </w:r>
      </w:ins>
      <w:ins w:id="55" w:author="Ben Soer" w:date="2013-02-15T21:40:00Z">
        <w:r w:rsidR="000E0696">
          <w:rPr>
            <w:b w:val="0"/>
            <w:bCs w:val="0"/>
            <w:color w:val="auto"/>
            <w:sz w:val="22"/>
            <w:szCs w:val="22"/>
          </w:rPr>
          <w:t>photographers. It</w:t>
        </w:r>
      </w:ins>
      <w:ins w:id="56" w:author="Ben Soer" w:date="2013-02-15T21:38:00Z">
        <w:r w:rsidR="000E0696">
          <w:rPr>
            <w:b w:val="0"/>
            <w:bCs w:val="0"/>
            <w:color w:val="auto"/>
            <w:sz w:val="22"/>
            <w:szCs w:val="22"/>
          </w:rPr>
          <w:t xml:space="preserve"> is ke</w:t>
        </w:r>
      </w:ins>
      <w:ins w:id="57" w:author="Ben Soer" w:date="2013-02-15T21:39:00Z">
        <w:r w:rsidR="000E0696">
          <w:rPr>
            <w:b w:val="0"/>
            <w:bCs w:val="0"/>
            <w:color w:val="auto"/>
            <w:sz w:val="22"/>
            <w:szCs w:val="22"/>
          </w:rPr>
          <w:t xml:space="preserve">pt separate from the gallery </w:t>
        </w:r>
      </w:ins>
      <w:ins w:id="58" w:author="Ben Soer" w:date="2013-02-15T21:40:00Z">
        <w:r w:rsidR="000E0696">
          <w:rPr>
            <w:b w:val="0"/>
            <w:bCs w:val="0"/>
            <w:color w:val="auto"/>
            <w:sz w:val="22"/>
            <w:szCs w:val="22"/>
          </w:rPr>
          <w:t>to</w:t>
        </w:r>
      </w:ins>
      <w:ins w:id="59" w:author="Ben Soer" w:date="2013-02-15T21:39:00Z">
        <w:r w:rsidR="000E0696">
          <w:rPr>
            <w:b w:val="0"/>
            <w:bCs w:val="0"/>
            <w:color w:val="auto"/>
            <w:sz w:val="22"/>
            <w:szCs w:val="22"/>
          </w:rPr>
          <w:t xml:space="preserve"> advertise involvement for our pho</w:t>
        </w:r>
      </w:ins>
      <w:ins w:id="60" w:author="Ben Soer" w:date="2013-02-15T21:40:00Z">
        <w:r w:rsidR="000E0696">
          <w:rPr>
            <w:b w:val="0"/>
            <w:bCs w:val="0"/>
            <w:color w:val="auto"/>
            <w:sz w:val="22"/>
            <w:szCs w:val="22"/>
          </w:rPr>
          <w:t xml:space="preserve">tographer and create easier access for people interested </w:t>
        </w:r>
      </w:ins>
      <w:ins w:id="61" w:author="Ben Soer" w:date="2013-02-15T21:41:00Z">
        <w:r w:rsidR="000E0696">
          <w:rPr>
            <w:b w:val="0"/>
            <w:bCs w:val="0"/>
            <w:color w:val="auto"/>
            <w:sz w:val="22"/>
            <w:szCs w:val="22"/>
          </w:rPr>
          <w:t>specifically in the series</w:t>
        </w:r>
      </w:ins>
      <w:ins w:id="62" w:author="Ben Soer" w:date="2013-02-15T21:39:00Z">
        <w:r w:rsidR="000E0696">
          <w:rPr>
            <w:b w:val="0"/>
            <w:bCs w:val="0"/>
            <w:color w:val="auto"/>
            <w:sz w:val="22"/>
            <w:szCs w:val="22"/>
          </w:rPr>
          <w:t>.</w:t>
        </w:r>
      </w:ins>
      <w:ins w:id="63" w:author="Germaine" w:date="2013-02-17T22:17:00Z">
        <w:r w:rsidR="00C22011">
          <w:rPr>
            <w:b w:val="0"/>
            <w:bCs w:val="0"/>
            <w:color w:val="auto"/>
            <w:sz w:val="22"/>
            <w:szCs w:val="22"/>
          </w:rPr>
          <w:t xml:space="preserve"> </w:t>
        </w:r>
      </w:ins>
      <w:ins w:id="64" w:author="Germaine" w:date="2013-02-02T15:13:00Z">
        <w:r w:rsidR="00741A6D">
          <w:rPr>
            <w:b w:val="0"/>
            <w:bCs w:val="0"/>
            <w:color w:val="auto"/>
            <w:sz w:val="22"/>
            <w:szCs w:val="22"/>
          </w:rPr>
          <w:t xml:space="preserve">Clicking on a thumbnail for a photo on the home page, Project 365 page and gallery will load a new page on top of the current page </w:t>
        </w:r>
      </w:ins>
      <w:ins w:id="65" w:author="Germaine" w:date="2013-02-02T15:14:00Z">
        <w:r w:rsidR="00741A6D">
          <w:rPr>
            <w:b w:val="0"/>
            <w:bCs w:val="0"/>
            <w:color w:val="auto"/>
            <w:sz w:val="22"/>
            <w:szCs w:val="22"/>
          </w:rPr>
          <w:t>similar</w:t>
        </w:r>
      </w:ins>
      <w:ins w:id="66" w:author="Germaine" w:date="2013-02-02T15:13:00Z">
        <w:r w:rsidR="00741A6D">
          <w:rPr>
            <w:b w:val="0"/>
            <w:bCs w:val="0"/>
            <w:color w:val="auto"/>
            <w:sz w:val="22"/>
            <w:szCs w:val="22"/>
          </w:rPr>
          <w:t xml:space="preserve"> </w:t>
        </w:r>
      </w:ins>
      <w:ins w:id="67" w:author="Germaine" w:date="2013-02-02T15:14:00Z">
        <w:r w:rsidR="00741A6D">
          <w:rPr>
            <w:b w:val="0"/>
            <w:bCs w:val="0"/>
            <w:color w:val="auto"/>
            <w:sz w:val="22"/>
            <w:szCs w:val="22"/>
          </w:rPr>
          <w:t>to how Facebook loads an image when clicked on.</w:t>
        </w:r>
        <w:r w:rsidR="001C426C">
          <w:rPr>
            <w:b w:val="0"/>
            <w:bCs w:val="0"/>
            <w:color w:val="auto"/>
            <w:sz w:val="22"/>
            <w:szCs w:val="22"/>
          </w:rPr>
          <w:t xml:space="preserve"> The member</w:t>
        </w:r>
      </w:ins>
      <w:ins w:id="68" w:author="Germaine" w:date="2013-02-02T15:16:00Z">
        <w:r w:rsidR="00F70E70">
          <w:rPr>
            <w:b w:val="0"/>
            <w:bCs w:val="0"/>
            <w:color w:val="auto"/>
            <w:sz w:val="22"/>
            <w:szCs w:val="22"/>
          </w:rPr>
          <w:t>’</w:t>
        </w:r>
      </w:ins>
      <w:ins w:id="69" w:author="Germaine" w:date="2013-02-02T15:14:00Z">
        <w:r w:rsidR="001C426C">
          <w:rPr>
            <w:b w:val="0"/>
            <w:bCs w:val="0"/>
            <w:color w:val="auto"/>
            <w:sz w:val="22"/>
            <w:szCs w:val="22"/>
          </w:rPr>
          <w:t xml:space="preserve">s page will have a way to navigate between their account settings, photo subscriptions and a form to request a photo. </w:t>
        </w:r>
      </w:ins>
      <w:del w:id="70" w:author="Germaine" w:date="2013-02-02T11:52:00Z">
        <w:r w:rsidR="00DE7D84" w:rsidDel="00EF50C3">
          <w:fldChar w:fldCharType="begin"/>
        </w:r>
        <w:r w:rsidR="00DE7D84" w:rsidDel="00EF50C3">
          <w:fldChar w:fldCharType="end"/>
        </w:r>
      </w:del>
      <w:del w:id="71" w:author="Germaine" w:date="2013-02-02T15:02:00Z">
        <w:r w:rsidR="00DE7D84" w:rsidDel="007F1145">
          <w:fldChar w:fldCharType="begin"/>
        </w:r>
        <w:r w:rsidR="00DE7D84" w:rsidDel="007F1145">
          <w:fldChar w:fldCharType="end"/>
        </w:r>
      </w:del>
    </w:p>
    <w:p w:rsidR="00000000" w:rsidRDefault="005E0D97">
      <w:pPr>
        <w:pStyle w:val="Caption"/>
        <w:ind w:firstLine="720"/>
        <w:rPr>
          <w:ins w:id="72" w:author="Germaine" w:date="2013-02-01T00:46:00Z"/>
        </w:rPr>
        <w:pPrChange w:id="73" w:author="Germaine" w:date="2013-02-02T15:11:00Z">
          <w:pPr>
            <w:spacing w:after="0"/>
          </w:pPr>
        </w:pPrChange>
      </w:pPr>
      <w:ins w:id="74" w:author="Germaine Lo" w:date="2013-02-01T14:29:00Z">
        <w:del w:id="75" w:author="Germaine" w:date="2013-02-02T11:52:00Z">
          <w:r w:rsidDel="007A7168">
            <w:tab/>
          </w:r>
        </w:del>
      </w:ins>
    </w:p>
    <w:p w:rsidR="002C3FFC" w:rsidRDefault="002C3FFC">
      <w:pPr>
        <w:rPr>
          <w:ins w:id="76" w:author="Germaine" w:date="2013-02-02T15:19:00Z"/>
          <w:rFonts w:asciiTheme="majorHAnsi" w:eastAsiaTheme="majorEastAsia" w:hAnsiTheme="majorHAnsi" w:cstheme="majorBidi"/>
          <w:b/>
          <w:bCs/>
          <w:color w:val="4F81BD" w:themeColor="accent1"/>
          <w:sz w:val="26"/>
          <w:szCs w:val="26"/>
          <w:u w:val="single"/>
        </w:rPr>
      </w:pPr>
      <w:ins w:id="77" w:author="Germaine" w:date="2013-02-02T15:19:00Z">
        <w:r>
          <w:rPr>
            <w:u w:val="single"/>
          </w:rPr>
          <w:br w:type="page"/>
        </w:r>
      </w:ins>
    </w:p>
    <w:p w:rsidR="00000000" w:rsidRDefault="00DE7D84">
      <w:pPr>
        <w:pStyle w:val="Heading2"/>
        <w:rPr>
          <w:ins w:id="78" w:author="Germaine" w:date="2013-02-02T12:27:00Z"/>
          <w:u w:val="single"/>
        </w:rPr>
        <w:pPrChange w:id="79" w:author="Germaine" w:date="2013-02-02T15:02:00Z">
          <w:pPr>
            <w:spacing w:after="0"/>
          </w:pPr>
        </w:pPrChange>
      </w:pPr>
      <w:ins w:id="80" w:author="Germaine" w:date="2013-02-01T00:46:00Z">
        <w:r w:rsidRPr="00DE7D84">
          <w:rPr>
            <w:u w:val="single"/>
            <w:rPrChange w:id="81" w:author="Germaine" w:date="2013-02-01T00:47:00Z">
              <w:rPr>
                <w:b/>
                <w:bCs/>
              </w:rPr>
            </w:rPrChange>
          </w:rPr>
          <w:lastRenderedPageBreak/>
          <w:t>Page Layouts</w:t>
        </w:r>
      </w:ins>
    </w:p>
    <w:p w:rsidR="00000000" w:rsidRDefault="005E0D97">
      <w:pPr>
        <w:rPr>
          <w:ins w:id="82" w:author="Germaine" w:date="2013-02-02T15:45:00Z"/>
        </w:rPr>
        <w:pPrChange w:id="83" w:author="Germaine" w:date="2013-02-01T01:03:00Z">
          <w:pPr>
            <w:spacing w:after="0"/>
          </w:pPr>
        </w:pPrChange>
      </w:pPr>
      <w:ins w:id="84" w:author="Germaine Lo" w:date="2013-02-01T14:32:00Z">
        <w:del w:id="85" w:author="Germaine" w:date="2013-02-02T12:25:00Z">
          <w:r w:rsidDel="00230F8F">
            <w:delText>most. Some pages like the photo page and the forms for requesting a photo will be static in width.</w:delText>
          </w:r>
        </w:del>
      </w:ins>
      <w:del w:id="86" w:author="Germaine" w:date="2013-02-02T11:56:00Z">
        <w:r w:rsidR="00DE7D84" w:rsidDel="00184098">
          <w:fldChar w:fldCharType="begin"/>
        </w:r>
        <w:r w:rsidR="00DE7D84" w:rsidDel="00184098">
          <w:fldChar w:fldCharType="end"/>
        </w:r>
      </w:del>
      <w:del w:id="87" w:author="Germaine" w:date="2013-02-02T15:20:00Z">
        <w:r w:rsidR="00DE7D84" w:rsidDel="00806C41">
          <w:fldChar w:fldCharType="begin"/>
        </w:r>
        <w:r w:rsidR="00DE7D84" w:rsidDel="00806C41">
          <w:fldChar w:fldCharType="end"/>
        </w:r>
      </w:del>
      <w:ins w:id="88" w:author="Germaine" w:date="2013-02-01T01:03:00Z">
        <w:r w:rsidR="0059226B">
          <w:tab/>
        </w:r>
      </w:ins>
    </w:p>
    <w:p w:rsidR="00000000" w:rsidRDefault="00133558">
      <w:pPr>
        <w:rPr>
          <w:ins w:id="89" w:author="Germaine" w:date="2013-02-02T15:20:00Z"/>
        </w:rPr>
        <w:pPrChange w:id="90" w:author="Germaine" w:date="2013-02-01T01:03:00Z">
          <w:pPr>
            <w:spacing w:after="0"/>
          </w:pPr>
        </w:pPrChange>
      </w:pPr>
      <w:ins w:id="91" w:author="Germaine" w:date="2013-02-02T15:45:00Z">
        <w:r>
          <w:tab/>
        </w:r>
      </w:ins>
      <w:ins w:id="92" w:author="Germaine" w:date="2013-02-02T15:46:00Z">
        <w:r w:rsidR="008E0132">
          <w:t xml:space="preserve">The layout for our web site will </w:t>
        </w:r>
      </w:ins>
      <w:ins w:id="93" w:author="Germaine" w:date="2013-02-02T15:47:00Z">
        <w:r w:rsidR="008E0132">
          <w:t>be…</w:t>
        </w:r>
      </w:ins>
    </w:p>
    <w:p w:rsidR="00000000" w:rsidRDefault="00806C41">
      <w:pPr>
        <w:keepNext/>
        <w:jc w:val="center"/>
        <w:rPr>
          <w:ins w:id="94" w:author="Germaine" w:date="2013-02-02T15:21:00Z"/>
        </w:rPr>
        <w:pPrChange w:id="95" w:author="Germaine" w:date="2013-02-02T15:21:00Z">
          <w:pPr>
            <w:jc w:val="center"/>
          </w:pPr>
        </w:pPrChange>
      </w:pPr>
      <w:ins w:id="96" w:author="Germaine" w:date="2013-02-02T15:20:00Z">
        <w:r>
          <w:object w:dxaOrig="7992" w:dyaOrig="7709">
            <v:shape id="_x0000_i1026" type="#_x0000_t75" style="width:399.6pt;height:384.6pt" o:ole="">
              <v:imagedata r:id="rId15" o:title=""/>
            </v:shape>
            <o:OLEObject Type="Embed" ProgID="Visio.Drawing.11" ShapeID="_x0000_i1026" DrawAspect="Content" ObjectID="_1423882809" r:id="rId16"/>
          </w:object>
        </w:r>
      </w:ins>
    </w:p>
    <w:p w:rsidR="00000000" w:rsidRDefault="00806C41">
      <w:pPr>
        <w:pStyle w:val="Caption"/>
        <w:jc w:val="center"/>
        <w:rPr>
          <w:ins w:id="97" w:author="Germaine" w:date="2013-02-02T15:20:00Z"/>
        </w:rPr>
        <w:pPrChange w:id="98" w:author="Germaine" w:date="2013-02-02T15:21:00Z">
          <w:pPr>
            <w:spacing w:after="0"/>
          </w:pPr>
        </w:pPrChange>
      </w:pPr>
      <w:ins w:id="99" w:author="Germaine" w:date="2013-02-02T15:21:00Z">
        <w:r>
          <w:t xml:space="preserve">Figure </w:t>
        </w:r>
        <w:r w:rsidR="00DE7D84">
          <w:fldChar w:fldCharType="begin"/>
        </w:r>
        <w:r>
          <w:instrText xml:space="preserve"> SEQ Figure \* ARABIC </w:instrText>
        </w:r>
      </w:ins>
      <w:r w:rsidR="00DE7D84">
        <w:fldChar w:fldCharType="separate"/>
      </w:r>
      <w:ins w:id="100" w:author="Germaine" w:date="2013-02-02T15:42:00Z">
        <w:r w:rsidR="00CC0086">
          <w:rPr>
            <w:noProof/>
          </w:rPr>
          <w:t>2</w:t>
        </w:r>
      </w:ins>
      <w:ins w:id="101" w:author="Germaine" w:date="2013-02-02T15:21:00Z">
        <w:r w:rsidR="00DE7D84">
          <w:fldChar w:fldCharType="end"/>
        </w:r>
        <w:r>
          <w:t xml:space="preserve"> - Home page</w:t>
        </w:r>
      </w:ins>
    </w:p>
    <w:p w:rsidR="00000000" w:rsidRDefault="0059226B">
      <w:pPr>
        <w:ind w:firstLine="720"/>
        <w:rPr>
          <w:ins w:id="102" w:author="Germaine" w:date="2013-02-02T12:45:00Z"/>
        </w:rPr>
        <w:pPrChange w:id="103" w:author="Germaine" w:date="2013-02-02T15:20:00Z">
          <w:pPr>
            <w:spacing w:after="0"/>
          </w:pPr>
        </w:pPrChange>
      </w:pPr>
      <w:ins w:id="104" w:author="Germaine" w:date="2013-02-01T01:03:00Z">
        <w:r>
          <w:t xml:space="preserve">For the home page we </w:t>
        </w:r>
      </w:ins>
      <w:ins w:id="105" w:author="Germaine" w:date="2013-02-01T01:04:00Z">
        <w:r>
          <w:t xml:space="preserve">will </w:t>
        </w:r>
      </w:ins>
      <w:ins w:id="106" w:author="Germaine" w:date="2013-02-01T01:05:00Z">
        <w:r>
          <w:t>feature</w:t>
        </w:r>
      </w:ins>
      <w:ins w:id="107" w:author="Germaine" w:date="2013-02-01T01:04:00Z">
        <w:r>
          <w:t xml:space="preserve"> random images</w:t>
        </w:r>
      </w:ins>
      <w:ins w:id="108" w:author="Germaine" w:date="2013-02-01T01:05:00Z">
        <w:r>
          <w:t xml:space="preserve"> </w:t>
        </w:r>
      </w:ins>
      <w:ins w:id="109" w:author="Germaine" w:date="2013-02-01T01:22:00Z">
        <w:r w:rsidR="00DA3A14">
          <w:t xml:space="preserve">from a pool of the </w:t>
        </w:r>
      </w:ins>
      <w:ins w:id="110" w:author="Germaine" w:date="2013-02-01T01:23:00Z">
        <w:r w:rsidR="00DA3A14">
          <w:t>latest photographs taken</w:t>
        </w:r>
      </w:ins>
      <w:ins w:id="111" w:author="Germaine" w:date="2013-02-01T01:05:00Z">
        <w:r>
          <w:t>, so the widths</w:t>
        </w:r>
      </w:ins>
      <w:ins w:id="112" w:author="Germaine" w:date="2013-02-01T01:06:00Z">
        <w:r>
          <w:t xml:space="preserve">, </w:t>
        </w:r>
      </w:ins>
      <w:ins w:id="113" w:author="Germaine" w:date="2013-02-01T01:05:00Z">
        <w:r>
          <w:t xml:space="preserve">heights </w:t>
        </w:r>
      </w:ins>
      <w:ins w:id="114" w:author="Germaine" w:date="2013-02-01T01:06:00Z">
        <w:r>
          <w:t xml:space="preserve">and alignments of the images </w:t>
        </w:r>
      </w:ins>
      <w:ins w:id="115" w:author="Germaine" w:date="2013-02-01T01:05:00Z">
        <w:r>
          <w:t>will vary.</w:t>
        </w:r>
      </w:ins>
      <w:ins w:id="116" w:author="Germaine" w:date="2013-02-01T01:22:00Z">
        <w:r w:rsidR="00AD4870">
          <w:t xml:space="preserve"> </w:t>
        </w:r>
      </w:ins>
      <w:ins w:id="117" w:author="Germaine" w:date="2013-02-01T01:23:00Z">
        <w:r w:rsidR="00DA3A14">
          <w:t>We feel like this will keep the homepage dynamic and make it more interesting for a user on subsequent vis</w:t>
        </w:r>
      </w:ins>
      <w:ins w:id="118" w:author="Germaine" w:date="2013-02-01T01:24:00Z">
        <w:r w:rsidR="00DA3A14">
          <w:t xml:space="preserve">its. </w:t>
        </w:r>
      </w:ins>
      <w:ins w:id="119" w:author="Ben Soer" w:date="2013-02-02T16:51:00Z">
        <w:r w:rsidR="00630D35">
          <w:t>This page will have a liquid layout with additional photos from the pool being added to fill in the space created when the user expands th</w:t>
        </w:r>
      </w:ins>
      <w:ins w:id="120" w:author="Ben Soer" w:date="2013-02-02T16:52:00Z">
        <w:r w:rsidR="00630D35">
          <w:t>e size of the window. The opposite will occur if the user decides to shrink the window size.</w:t>
        </w:r>
      </w:ins>
      <w:ins w:id="121" w:author="Ben Soer" w:date="2013-02-02T17:01:00Z">
        <w:r w:rsidR="00BC10D1">
          <w:t xml:space="preserve"> With this </w:t>
        </w:r>
      </w:ins>
      <w:ins w:id="122" w:author="Ben Soer" w:date="2013-02-02T17:02:00Z">
        <w:r w:rsidR="00BC10D1">
          <w:t>function and the alternating alignments of photos there is</w:t>
        </w:r>
      </w:ins>
      <w:ins w:id="123" w:author="Ben Soer" w:date="2013-02-02T17:03:00Z">
        <w:r w:rsidR="00BC10D1">
          <w:t xml:space="preserve"> only a one</w:t>
        </w:r>
      </w:ins>
      <w:ins w:id="124" w:author="Ben Soer" w:date="2013-02-02T17:02:00Z">
        <w:r w:rsidR="00BC10D1">
          <w:t xml:space="preserve"> column layout</w:t>
        </w:r>
      </w:ins>
      <w:ins w:id="125" w:author="Ben Soer" w:date="2013-02-02T17:03:00Z">
        <w:r w:rsidR="00BC10D1">
          <w:t xml:space="preserve"> for the content area of the page. The head</w:t>
        </w:r>
      </w:ins>
      <w:ins w:id="126" w:author="Ben Soer" w:date="2013-02-02T17:04:00Z">
        <w:r w:rsidR="00BC10D1">
          <w:t xml:space="preserve"> section of the page uses a two column layout</w:t>
        </w:r>
      </w:ins>
      <w:ins w:id="127" w:author="Ben Soer" w:date="2013-02-02T17:19:00Z">
        <w:r w:rsidR="00D441C9">
          <w:t xml:space="preserve"> with the logo </w:t>
        </w:r>
      </w:ins>
      <w:ins w:id="128" w:author="Ben Soer" w:date="2013-02-02T17:20:00Z">
        <w:r w:rsidR="00D441C9">
          <w:t>in the left column and the title, main navigation, search bar, and login in the right column.</w:t>
        </w:r>
      </w:ins>
      <w:ins w:id="129" w:author="Ben Soer" w:date="2013-02-02T17:03:00Z">
        <w:r w:rsidR="00BC10D1">
          <w:t xml:space="preserve"> </w:t>
        </w:r>
      </w:ins>
    </w:p>
    <w:p w:rsidR="001F5BCF" w:rsidRDefault="00244E93">
      <w:pPr>
        <w:keepNext/>
        <w:jc w:val="center"/>
        <w:rPr>
          <w:ins w:id="130" w:author="Germaine" w:date="2013-02-02T15:23:00Z"/>
        </w:rPr>
      </w:pPr>
      <w:ins w:id="131" w:author="Germaine" w:date="2013-02-17T18:01:00Z">
        <w:r>
          <w:object w:dxaOrig="7992" w:dyaOrig="7709">
            <v:shape id="_x0000_i1027" type="#_x0000_t75" style="width:399.6pt;height:384.6pt" o:ole="">
              <v:imagedata r:id="rId17" o:title=""/>
            </v:shape>
            <o:OLEObject Type="Embed" ProgID="Visio.Drawing.11" ShapeID="_x0000_i1027" DrawAspect="Content" ObjectID="_1423882810" r:id="rId18"/>
          </w:object>
        </w:r>
      </w:ins>
      <w:del w:id="132" w:author="Germaine" w:date="2013-02-17T18:00:00Z">
        <w:r w:rsidR="00DE7D84" w:rsidDel="00244E93">
          <w:fldChar w:fldCharType="begin"/>
        </w:r>
        <w:r w:rsidR="00DE7D84" w:rsidDel="00244E93">
          <w:fldChar w:fldCharType="end"/>
        </w:r>
      </w:del>
    </w:p>
    <w:p w:rsidR="00000000" w:rsidRDefault="001F5BCF">
      <w:pPr>
        <w:pStyle w:val="Caption"/>
        <w:jc w:val="center"/>
        <w:rPr>
          <w:ins w:id="133" w:author="Germaine" w:date="2013-02-02T12:46:00Z"/>
        </w:rPr>
        <w:pPrChange w:id="134" w:author="Germaine" w:date="2013-02-02T15:23:00Z">
          <w:pPr>
            <w:jc w:val="center"/>
          </w:pPr>
        </w:pPrChange>
      </w:pPr>
      <w:ins w:id="135" w:author="Germaine" w:date="2013-02-02T15:23:00Z">
        <w:r>
          <w:t xml:space="preserve">Figure </w:t>
        </w:r>
        <w:r w:rsidR="00DE7D84">
          <w:fldChar w:fldCharType="begin"/>
        </w:r>
        <w:r>
          <w:instrText xml:space="preserve"> SEQ Figure \* ARABIC </w:instrText>
        </w:r>
      </w:ins>
      <w:r w:rsidR="00DE7D84">
        <w:fldChar w:fldCharType="separate"/>
      </w:r>
      <w:ins w:id="136" w:author="Germaine" w:date="2013-02-02T15:42:00Z">
        <w:r w:rsidR="00CC0086">
          <w:rPr>
            <w:noProof/>
          </w:rPr>
          <w:t>3</w:t>
        </w:r>
      </w:ins>
      <w:ins w:id="137" w:author="Germaine" w:date="2013-02-02T15:23:00Z">
        <w:r w:rsidR="00DE7D84">
          <w:fldChar w:fldCharType="end"/>
        </w:r>
        <w:r>
          <w:t xml:space="preserve"> - Project 365 page</w:t>
        </w:r>
      </w:ins>
    </w:p>
    <w:p w:rsidR="00000000" w:rsidRDefault="00F80CC8">
      <w:pPr>
        <w:rPr>
          <w:ins w:id="138" w:author="Germaine" w:date="2013-02-02T15:25:00Z"/>
        </w:rPr>
        <w:pPrChange w:id="139" w:author="Germaine" w:date="2013-02-02T15:24:00Z">
          <w:pPr>
            <w:jc w:val="center"/>
          </w:pPr>
        </w:pPrChange>
      </w:pPr>
      <w:ins w:id="140" w:author="Germaine" w:date="2013-02-02T12:50:00Z">
        <w:r>
          <w:tab/>
        </w:r>
        <w:r w:rsidR="0080429E">
          <w:t xml:space="preserve">The Project 365 page will </w:t>
        </w:r>
      </w:ins>
      <w:ins w:id="141" w:author="Germaine" w:date="2013-02-02T12:51:00Z">
        <w:r w:rsidR="0080429E">
          <w:t xml:space="preserve">have a photograph </w:t>
        </w:r>
      </w:ins>
      <w:ins w:id="142" w:author="Germaine" w:date="2013-02-02T12:52:00Z">
        <w:r w:rsidR="0080429E">
          <w:t>taken for each day. Each photo will have a date and name below it with some tags associated with it.</w:t>
        </w:r>
      </w:ins>
      <w:ins w:id="143" w:author="Germaine" w:date="2013-02-02T12:53:00Z">
        <w:r w:rsidR="0080429E">
          <w:t xml:space="preserve"> The menu on the side will allow the user to choose photograp</w:t>
        </w:r>
        <w:r w:rsidR="00244E93">
          <w:t xml:space="preserve">hs from a specific </w:t>
        </w:r>
      </w:ins>
      <w:ins w:id="144" w:author="Germaine" w:date="2013-02-17T18:02:00Z">
        <w:r w:rsidR="00244E93">
          <w:t>date using a PHP calendar</w:t>
        </w:r>
      </w:ins>
      <w:ins w:id="145" w:author="Germaine" w:date="2013-02-02T12:53:00Z">
        <w:r w:rsidR="0080429E">
          <w:t>.</w:t>
        </w:r>
      </w:ins>
      <w:ins w:id="146" w:author="Ben Soer" w:date="2013-02-02T16:49:00Z">
        <w:r w:rsidR="00630D35">
          <w:t xml:space="preserve"> This page will have a fixed-width layout</w:t>
        </w:r>
      </w:ins>
      <w:ins w:id="147" w:author="Ben Soer" w:date="2013-02-02T16:50:00Z">
        <w:r w:rsidR="001C7C61">
          <w:t xml:space="preserve"> </w:t>
        </w:r>
      </w:ins>
      <w:ins w:id="148" w:author="Ben Soer" w:date="2013-02-02T17:32:00Z">
        <w:r w:rsidR="001C7C61">
          <w:t>and</w:t>
        </w:r>
      </w:ins>
      <w:ins w:id="149" w:author="Ben Soer" w:date="2013-02-02T17:05:00Z">
        <w:r w:rsidR="001C7C61">
          <w:t xml:space="preserve"> </w:t>
        </w:r>
      </w:ins>
      <w:ins w:id="150" w:author="Ben Soer" w:date="2013-02-02T17:32:00Z">
        <w:r w:rsidR="001C7C61">
          <w:t>i</w:t>
        </w:r>
      </w:ins>
      <w:ins w:id="151" w:author="Ben Soer" w:date="2013-02-02T17:05:00Z">
        <w:r w:rsidR="00F70314">
          <w:t>t</w:t>
        </w:r>
      </w:ins>
      <w:ins w:id="152" w:author="Ben Soer" w:date="2013-02-02T17:06:00Z">
        <w:r w:rsidR="00F70314">
          <w:t xml:space="preserve"> will use a two column layout. The left column </w:t>
        </w:r>
      </w:ins>
      <w:ins w:id="153" w:author="Ben Soer" w:date="2013-02-02T17:23:00Z">
        <w:r w:rsidR="00D441C9">
          <w:t xml:space="preserve">will </w:t>
        </w:r>
      </w:ins>
      <w:ins w:id="154" w:author="Ben Soer" w:date="2013-02-02T17:06:00Z">
        <w:r w:rsidR="00D441C9">
          <w:t>contain</w:t>
        </w:r>
        <w:r w:rsidR="00F70314">
          <w:t xml:space="preserve"> a </w:t>
        </w:r>
      </w:ins>
      <w:ins w:id="155" w:author="Germaine" w:date="2013-02-17T18:02:00Z">
        <w:r w:rsidR="00244E93">
          <w:t>calendar</w:t>
        </w:r>
      </w:ins>
      <w:ins w:id="156" w:author="Ben Soer" w:date="2013-02-02T17:06:00Z">
        <w:del w:id="157" w:author="Germaine" w:date="2013-02-17T18:02:00Z">
          <w:r w:rsidR="00F70314" w:rsidDel="00244E93">
            <w:delText>menu</w:delText>
          </w:r>
        </w:del>
      </w:ins>
      <w:ins w:id="158" w:author="Ben Soer" w:date="2013-02-02T17:23:00Z">
        <w:r w:rsidR="00D441C9">
          <w:t>,</w:t>
        </w:r>
      </w:ins>
      <w:ins w:id="159" w:author="Ben Soer" w:date="2013-02-02T17:06:00Z">
        <w:r w:rsidR="00F70314">
          <w:t xml:space="preserve"> and the right column </w:t>
        </w:r>
      </w:ins>
      <w:ins w:id="160" w:author="Ben Soer" w:date="2013-02-02T17:23:00Z">
        <w:r w:rsidR="00D441C9">
          <w:t xml:space="preserve">will </w:t>
        </w:r>
      </w:ins>
      <w:ins w:id="161" w:author="Ben Soer" w:date="2013-02-02T17:06:00Z">
        <w:r w:rsidR="00D441C9">
          <w:t>contain</w:t>
        </w:r>
        <w:r w:rsidR="00F70314">
          <w:t xml:space="preserve"> the </w:t>
        </w:r>
      </w:ins>
      <w:ins w:id="162" w:author="Ben Soer" w:date="2013-02-02T17:07:00Z">
        <w:r w:rsidR="00F70314">
          <w:t>365 image, tags, photo name and date.</w:t>
        </w:r>
      </w:ins>
      <w:ins w:id="163" w:author="Ben Soer" w:date="2013-02-02T17:23:00Z">
        <w:r w:rsidR="00D441C9">
          <w:t xml:space="preserve"> The head, like the home page, will be a two column layout.</w:t>
        </w:r>
      </w:ins>
      <w:ins w:id="164" w:author="Germaine" w:date="2013-02-02T12:52:00Z">
        <w:r w:rsidR="00F0380D">
          <w:t xml:space="preserve"> </w:t>
        </w:r>
      </w:ins>
      <w:del w:id="165" w:author="Germaine" w:date="2013-02-02T12:31:00Z">
        <w:r w:rsidR="00DE7D84" w:rsidDel="00E56792">
          <w:fldChar w:fldCharType="begin"/>
        </w:r>
        <w:r w:rsidR="00DE7D84" w:rsidDel="00E56792">
          <w:fldChar w:fldCharType="end"/>
        </w:r>
      </w:del>
      <w:del w:id="166" w:author="Germaine" w:date="2013-02-02T15:24:00Z">
        <w:r w:rsidR="00DE7D84" w:rsidDel="00084371">
          <w:fldChar w:fldCharType="begin"/>
        </w:r>
        <w:r w:rsidR="00DE7D84" w:rsidDel="00084371">
          <w:fldChar w:fldCharType="end"/>
        </w:r>
      </w:del>
    </w:p>
    <w:p w:rsidR="00000000" w:rsidRDefault="00F0380D">
      <w:pPr>
        <w:keepNext/>
        <w:jc w:val="center"/>
        <w:rPr>
          <w:ins w:id="167" w:author="Germaine" w:date="2013-02-02T15:25:00Z"/>
        </w:rPr>
        <w:pPrChange w:id="168" w:author="Germaine" w:date="2013-02-02T15:25:00Z">
          <w:pPr>
            <w:jc w:val="center"/>
          </w:pPr>
        </w:pPrChange>
      </w:pPr>
      <w:ins w:id="169" w:author="Germaine" w:date="2013-02-02T15:25:00Z">
        <w:r>
          <w:object w:dxaOrig="7992" w:dyaOrig="8559">
            <v:shape id="_x0000_i1028" type="#_x0000_t75" style="width:399.6pt;height:428.4pt" o:ole="">
              <v:imagedata r:id="rId19" o:title=""/>
            </v:shape>
            <o:OLEObject Type="Embed" ProgID="Visio.Drawing.11" ShapeID="_x0000_i1028" DrawAspect="Content" ObjectID="_1423882811" r:id="rId20"/>
          </w:object>
        </w:r>
      </w:ins>
    </w:p>
    <w:p w:rsidR="00000000" w:rsidRDefault="00F0380D">
      <w:pPr>
        <w:pStyle w:val="Caption"/>
        <w:jc w:val="center"/>
        <w:rPr>
          <w:ins w:id="170" w:author="Germaine" w:date="2013-02-01T01:09:00Z"/>
        </w:rPr>
        <w:pPrChange w:id="171" w:author="Germaine" w:date="2013-02-02T15:25:00Z">
          <w:pPr>
            <w:jc w:val="center"/>
          </w:pPr>
        </w:pPrChange>
      </w:pPr>
      <w:ins w:id="172" w:author="Germaine" w:date="2013-02-02T15:25:00Z">
        <w:r>
          <w:t xml:space="preserve">Figure </w:t>
        </w:r>
        <w:r w:rsidR="00DE7D84">
          <w:fldChar w:fldCharType="begin"/>
        </w:r>
        <w:r>
          <w:instrText xml:space="preserve"> SEQ Figure \* ARABIC </w:instrText>
        </w:r>
      </w:ins>
      <w:r w:rsidR="00DE7D84">
        <w:fldChar w:fldCharType="separate"/>
      </w:r>
      <w:ins w:id="173" w:author="Germaine" w:date="2013-02-02T15:42:00Z">
        <w:r w:rsidR="00CC0086">
          <w:rPr>
            <w:noProof/>
          </w:rPr>
          <w:t>4</w:t>
        </w:r>
      </w:ins>
      <w:ins w:id="174" w:author="Germaine" w:date="2013-02-02T15:25:00Z">
        <w:r w:rsidR="00DE7D84">
          <w:fldChar w:fldCharType="end"/>
        </w:r>
        <w:r>
          <w:t xml:space="preserve"> - Gallery page</w:t>
        </w:r>
      </w:ins>
    </w:p>
    <w:p w:rsidR="00000000" w:rsidRDefault="0059226B">
      <w:pPr>
        <w:rPr>
          <w:ins w:id="175" w:author="Germaine" w:date="2013-02-01T01:13:00Z"/>
        </w:rPr>
        <w:pPrChange w:id="176" w:author="Germaine" w:date="2013-02-01T01:09:00Z">
          <w:pPr>
            <w:spacing w:after="0"/>
          </w:pPr>
        </w:pPrChange>
      </w:pPr>
      <w:ins w:id="177" w:author="Germaine" w:date="2013-02-01T01:09:00Z">
        <w:r>
          <w:tab/>
        </w:r>
      </w:ins>
      <w:ins w:id="178" w:author="Germaine" w:date="2013-02-01T01:10:00Z">
        <w:r>
          <w:t xml:space="preserve">The gallery page will have an area for the user to filter photos by tags. We will limit the number of thumbnails </w:t>
        </w:r>
      </w:ins>
      <w:ins w:id="179" w:author="Germaine" w:date="2013-02-01T01:11:00Z">
        <w:r>
          <w:t xml:space="preserve">per page so the user will not have to scroll as much. There will be arrow buttons for navigating between </w:t>
        </w:r>
      </w:ins>
      <w:ins w:id="180" w:author="Germaine" w:date="2013-02-02T12:34:00Z">
        <w:r w:rsidR="00E56792">
          <w:t>the different pages of photos</w:t>
        </w:r>
      </w:ins>
      <w:ins w:id="181" w:author="Germaine" w:date="2013-02-02T12:36:00Z">
        <w:r w:rsidR="00E56792">
          <w:t>.</w:t>
        </w:r>
      </w:ins>
      <w:ins w:id="182" w:author="Germaine" w:date="2013-02-02T12:34:00Z">
        <w:r w:rsidR="00E56792">
          <w:t xml:space="preserve"> </w:t>
        </w:r>
      </w:ins>
      <w:ins w:id="183" w:author="Germaine" w:date="2013-02-02T12:36:00Z">
        <w:r w:rsidR="00E56792">
          <w:t xml:space="preserve"> B</w:t>
        </w:r>
      </w:ins>
      <w:ins w:id="184" w:author="Germaine" w:date="2013-02-02T12:34:00Z">
        <w:r w:rsidR="00E56792">
          <w:t xml:space="preserve">y using Ajax we will try </w:t>
        </w:r>
      </w:ins>
      <w:ins w:id="185" w:author="Germaine" w:date="2013-02-02T12:35:00Z">
        <w:r w:rsidR="00E56792">
          <w:t xml:space="preserve">to only swap the image thumbnails without loading a new page. </w:t>
        </w:r>
      </w:ins>
      <w:ins w:id="186" w:author="Germaine Lo" w:date="2013-02-01T14:33:00Z">
        <w:del w:id="187" w:author="Germaine" w:date="2013-02-02T12:34:00Z">
          <w:r w:rsidR="00F83239" w:rsidDel="00E56792">
            <w:delText xml:space="preserve"> We will try to use Ajax so it does not load a new page.</w:delText>
          </w:r>
        </w:del>
        <w:r w:rsidR="00F83239">
          <w:t xml:space="preserve"> </w:t>
        </w:r>
      </w:ins>
      <w:ins w:id="188" w:author="Ben Soer" w:date="2013-02-02T16:54:00Z">
        <w:r w:rsidR="00630D35">
          <w:t xml:space="preserve">This page will have </w:t>
        </w:r>
        <w:r w:rsidR="00BC10D1">
          <w:t xml:space="preserve">a liquid layout </w:t>
        </w:r>
      </w:ins>
      <w:ins w:id="189" w:author="Ben Soer" w:date="2013-02-02T16:55:00Z">
        <w:r w:rsidR="00BC10D1">
          <w:t>with the same features to the photos as the home page.</w:t>
        </w:r>
      </w:ins>
      <w:ins w:id="190" w:author="Ben Soer" w:date="2013-02-02T17:24:00Z">
        <w:r w:rsidR="00D441C9" w:rsidRPr="00D441C9">
          <w:t xml:space="preserve"> </w:t>
        </w:r>
        <w:r w:rsidR="00D441C9">
          <w:t>The head, like the home page, will be a two column layout.</w:t>
        </w:r>
      </w:ins>
    </w:p>
    <w:p w:rsidR="00091337" w:rsidRDefault="00611CE6">
      <w:pPr>
        <w:keepNext/>
        <w:jc w:val="center"/>
        <w:rPr>
          <w:ins w:id="191" w:author="Germaine" w:date="2013-02-02T15:26:00Z"/>
        </w:rPr>
      </w:pPr>
      <w:ins w:id="192" w:author="Germaine" w:date="2013-02-02T12:56:00Z">
        <w:r>
          <w:object w:dxaOrig="7426" w:dyaOrig="9976">
            <v:shape id="_x0000_i1029" type="#_x0000_t75" style="width:364.8pt;height:490.2pt" o:ole="">
              <v:imagedata r:id="rId21" o:title=""/>
            </v:shape>
            <o:OLEObject Type="Embed" ProgID="Visio.Drawing.11" ShapeID="_x0000_i1029" DrawAspect="Content" ObjectID="_1423882812" r:id="rId22"/>
          </w:object>
        </w:r>
      </w:ins>
    </w:p>
    <w:p w:rsidR="00000000" w:rsidRDefault="00091337">
      <w:pPr>
        <w:pStyle w:val="Caption"/>
        <w:jc w:val="center"/>
        <w:rPr>
          <w:ins w:id="193" w:author="Germaine" w:date="2013-02-01T01:14:00Z"/>
        </w:rPr>
        <w:pPrChange w:id="194" w:author="Germaine" w:date="2013-02-02T15:26:00Z">
          <w:pPr>
            <w:jc w:val="center"/>
          </w:pPr>
        </w:pPrChange>
      </w:pPr>
      <w:ins w:id="195" w:author="Germaine" w:date="2013-02-02T15:26:00Z">
        <w:r>
          <w:t xml:space="preserve">Figure </w:t>
        </w:r>
        <w:r w:rsidR="00DE7D84">
          <w:fldChar w:fldCharType="begin"/>
        </w:r>
        <w:r>
          <w:instrText xml:space="preserve"> SEQ Figure \* ARABIC </w:instrText>
        </w:r>
      </w:ins>
      <w:r w:rsidR="00DE7D84">
        <w:fldChar w:fldCharType="separate"/>
      </w:r>
      <w:ins w:id="196" w:author="Germaine" w:date="2013-02-02T15:42:00Z">
        <w:r w:rsidR="00CC0086">
          <w:rPr>
            <w:noProof/>
          </w:rPr>
          <w:t>5</w:t>
        </w:r>
      </w:ins>
      <w:ins w:id="197" w:author="Germaine" w:date="2013-02-02T15:26:00Z">
        <w:r w:rsidR="00DE7D84">
          <w:fldChar w:fldCharType="end"/>
        </w:r>
        <w:r>
          <w:t xml:space="preserve"> - Image page</w:t>
        </w:r>
      </w:ins>
      <w:del w:id="198" w:author="Germaine" w:date="2013-02-02T12:55:00Z">
        <w:r w:rsidR="00DE7D84" w:rsidDel="005B1724">
          <w:fldChar w:fldCharType="begin"/>
        </w:r>
        <w:r w:rsidR="00DE7D84" w:rsidDel="005B1724">
          <w:fldChar w:fldCharType="end"/>
        </w:r>
      </w:del>
    </w:p>
    <w:p w:rsidR="00000000" w:rsidRDefault="00B06130">
      <w:pPr>
        <w:rPr>
          <w:ins w:id="199" w:author="Germaine" w:date="2013-02-02T15:26:00Z"/>
        </w:rPr>
        <w:pPrChange w:id="200" w:author="Germaine" w:date="2013-02-01T01:29:00Z">
          <w:pPr>
            <w:spacing w:after="0"/>
          </w:pPr>
        </w:pPrChange>
      </w:pPr>
      <w:ins w:id="201" w:author="Germaine" w:date="2013-02-01T01:14:00Z">
        <w:r>
          <w:tab/>
          <w:t xml:space="preserve">Clicking on a thumbnail on the home, Project 365 </w:t>
        </w:r>
      </w:ins>
      <w:ins w:id="202" w:author="Germaine" w:date="2013-02-01T01:15:00Z">
        <w:r>
          <w:t xml:space="preserve">and gallery pages will load a page for that photo. </w:t>
        </w:r>
      </w:ins>
      <w:ins w:id="203" w:author="Germaine" w:date="2013-02-02T15:36:00Z">
        <w:r w:rsidR="003B4E4E">
          <w:t>The first thing we want to show is the photo itself</w:t>
        </w:r>
      </w:ins>
      <w:ins w:id="204" w:author="Germaine" w:date="2013-02-02T15:37:00Z">
        <w:r w:rsidR="003B4E4E">
          <w:t>, then</w:t>
        </w:r>
      </w:ins>
      <w:ins w:id="205" w:author="Germaine" w:date="2013-02-01T01:15:00Z">
        <w:r>
          <w:t xml:space="preserve"> the name of the photo</w:t>
        </w:r>
      </w:ins>
      <w:ins w:id="206" w:author="Germaine" w:date="2013-02-01T01:16:00Z">
        <w:r>
          <w:t xml:space="preserve">, any tags associated with it and some information from the photographer about the photo. </w:t>
        </w:r>
      </w:ins>
      <w:ins w:id="207" w:author="Germaine" w:date="2013-02-01T01:18:00Z">
        <w:r w:rsidR="004923F7">
          <w:t>We will also have buttons for liking the photo</w:t>
        </w:r>
      </w:ins>
      <w:ins w:id="208" w:author="Germaine" w:date="2013-02-01T01:19:00Z">
        <w:r w:rsidR="004923F7">
          <w:t xml:space="preserve"> on external sites like </w:t>
        </w:r>
        <w:del w:id="209" w:author="Germaine Lo" w:date="2013-02-01T13:33:00Z">
          <w:r w:rsidR="004923F7" w:rsidDel="00B814C7">
            <w:delText>facebook</w:delText>
          </w:r>
        </w:del>
      </w:ins>
      <w:ins w:id="210" w:author="Germaine Lo" w:date="2013-02-01T13:33:00Z">
        <w:r w:rsidR="00B814C7">
          <w:t>Facebook</w:t>
        </w:r>
      </w:ins>
      <w:ins w:id="211" w:author="Germaine" w:date="2013-02-01T01:19:00Z">
        <w:r w:rsidR="004923F7">
          <w:t>, and buttons to navigate to the next a</w:t>
        </w:r>
      </w:ins>
      <w:ins w:id="212" w:author="Germaine" w:date="2013-02-01T01:20:00Z">
        <w:r w:rsidR="004923F7">
          <w:t xml:space="preserve">nd previous photos. </w:t>
        </w:r>
      </w:ins>
      <w:ins w:id="213" w:author="Germaine" w:date="2013-02-01T01:16:00Z">
        <w:r>
          <w:t>There wi</w:t>
        </w:r>
        <w:r w:rsidR="0004716E">
          <w:t xml:space="preserve">ll also be an area to submit </w:t>
        </w:r>
        <w:r>
          <w:t>comments</w:t>
        </w:r>
      </w:ins>
      <w:ins w:id="214" w:author="Germaine" w:date="2013-02-01T01:17:00Z">
        <w:r>
          <w:t xml:space="preserve"> and </w:t>
        </w:r>
      </w:ins>
      <w:ins w:id="215" w:author="Germaine" w:date="2013-02-02T12:58:00Z">
        <w:r w:rsidR="00700099">
          <w:t xml:space="preserve">any </w:t>
        </w:r>
      </w:ins>
      <w:ins w:id="216" w:author="Germaine" w:date="2013-02-01T01:17:00Z">
        <w:r>
          <w:t>previous comments below that.</w:t>
        </w:r>
      </w:ins>
      <w:ins w:id="217" w:author="Ben Soer" w:date="2013-02-02T17:09:00Z">
        <w:r w:rsidR="00F70314">
          <w:t xml:space="preserve"> This</w:t>
        </w:r>
      </w:ins>
      <w:ins w:id="218" w:author="Ben Soer" w:date="2013-02-02T17:10:00Z">
        <w:r w:rsidR="00F70314">
          <w:t xml:space="preserve"> page will have a fixed-width and single column layout. </w:t>
        </w:r>
      </w:ins>
      <w:ins w:id="219" w:author="Ben Soer" w:date="2013-02-02T17:24:00Z">
        <w:r w:rsidR="00611CE6">
          <w:t xml:space="preserve">The head, like the home page, will be a two column layout. </w:t>
        </w:r>
      </w:ins>
      <w:del w:id="220" w:author="Germaine" w:date="2013-02-02T13:01:00Z">
        <w:r w:rsidR="00DE7D84" w:rsidDel="00970C62">
          <w:fldChar w:fldCharType="begin"/>
        </w:r>
        <w:r w:rsidR="00DE7D84" w:rsidDel="00970C62">
          <w:fldChar w:fldCharType="end"/>
        </w:r>
      </w:del>
      <w:del w:id="221" w:author="Germaine" w:date="2013-02-02T15:26:00Z">
        <w:r w:rsidR="00DE7D84" w:rsidDel="00906FD6">
          <w:fldChar w:fldCharType="begin"/>
        </w:r>
        <w:r w:rsidR="00DE7D84" w:rsidDel="00906FD6">
          <w:fldChar w:fldCharType="end"/>
        </w:r>
      </w:del>
    </w:p>
    <w:p w:rsidR="00000000" w:rsidRDefault="00A12B9F">
      <w:pPr>
        <w:ind w:firstLine="720"/>
        <w:rPr>
          <w:ins w:id="222" w:author="Germaine" w:date="2013-02-02T15:27:00Z"/>
        </w:rPr>
        <w:pPrChange w:id="223" w:author="Germaine" w:date="2013-02-02T15:27:00Z">
          <w:pPr>
            <w:spacing w:after="0"/>
          </w:pPr>
        </w:pPrChange>
      </w:pPr>
    </w:p>
    <w:p w:rsidR="00000000" w:rsidRDefault="00906FD6">
      <w:pPr>
        <w:keepNext/>
        <w:ind w:firstLine="720"/>
        <w:rPr>
          <w:ins w:id="224" w:author="Germaine" w:date="2013-02-02T15:27:00Z"/>
        </w:rPr>
        <w:pPrChange w:id="225" w:author="Germaine" w:date="2013-02-02T15:27:00Z">
          <w:pPr>
            <w:ind w:firstLine="720"/>
          </w:pPr>
        </w:pPrChange>
      </w:pPr>
      <w:ins w:id="226" w:author="Germaine" w:date="2013-02-02T15:27:00Z">
        <w:r>
          <w:object w:dxaOrig="7992" w:dyaOrig="6008">
            <v:shape id="_x0000_i1030" type="#_x0000_t75" style="width:399.6pt;height:300.6pt" o:ole="">
              <v:imagedata r:id="rId23" o:title=""/>
            </v:shape>
            <o:OLEObject Type="Embed" ProgID="Visio.Drawing.11" ShapeID="_x0000_i1030" DrawAspect="Content" ObjectID="_1423882813" r:id="rId24"/>
          </w:object>
        </w:r>
      </w:ins>
    </w:p>
    <w:p w:rsidR="00000000" w:rsidRDefault="00906FD6">
      <w:pPr>
        <w:pStyle w:val="Caption"/>
        <w:jc w:val="center"/>
        <w:rPr>
          <w:ins w:id="227" w:author="Germaine" w:date="2013-02-02T15:27:00Z"/>
        </w:rPr>
        <w:pPrChange w:id="228" w:author="Germaine" w:date="2013-02-02T15:27:00Z">
          <w:pPr>
            <w:spacing w:after="0"/>
          </w:pPr>
        </w:pPrChange>
      </w:pPr>
      <w:ins w:id="229" w:author="Germaine" w:date="2013-02-02T15:27:00Z">
        <w:r>
          <w:t xml:space="preserve">Figure </w:t>
        </w:r>
        <w:r w:rsidR="00DE7D84">
          <w:fldChar w:fldCharType="begin"/>
        </w:r>
        <w:r>
          <w:instrText xml:space="preserve"> SEQ Figure \* ARABIC </w:instrText>
        </w:r>
      </w:ins>
      <w:r w:rsidR="00DE7D84">
        <w:fldChar w:fldCharType="separate"/>
      </w:r>
      <w:ins w:id="230" w:author="Germaine" w:date="2013-02-02T15:42:00Z">
        <w:r w:rsidR="00CC0086">
          <w:rPr>
            <w:noProof/>
          </w:rPr>
          <w:t>6</w:t>
        </w:r>
      </w:ins>
      <w:ins w:id="231" w:author="Germaine" w:date="2013-02-02T15:27:00Z">
        <w:r w:rsidR="00DE7D84">
          <w:fldChar w:fldCharType="end"/>
        </w:r>
        <w:r>
          <w:t xml:space="preserve"> - About page</w:t>
        </w:r>
      </w:ins>
    </w:p>
    <w:p w:rsidR="00000000" w:rsidRDefault="009F5F23">
      <w:pPr>
        <w:ind w:firstLine="720"/>
        <w:rPr>
          <w:ins w:id="232" w:author="Germaine" w:date="2013-02-01T01:35:00Z"/>
        </w:rPr>
        <w:pPrChange w:id="233" w:author="Germaine" w:date="2013-02-02T15:27:00Z">
          <w:pPr>
            <w:spacing w:after="0"/>
          </w:pPr>
        </w:pPrChange>
      </w:pPr>
      <w:ins w:id="234" w:author="Germaine" w:date="2013-02-01T01:29:00Z">
        <w:r>
          <w:t>Our about page will have</w:t>
        </w:r>
      </w:ins>
      <w:ins w:id="235" w:author="Germaine" w:date="2013-02-01T01:30:00Z">
        <w:r>
          <w:t xml:space="preserve"> a menu to select between information about the photographer and equipment that is used. </w:t>
        </w:r>
      </w:ins>
      <w:ins w:id="236" w:author="Germaine" w:date="2013-02-02T12:59:00Z">
        <w:r w:rsidR="00470A51">
          <w:t>Using Ajax we</w:t>
        </w:r>
      </w:ins>
      <w:ins w:id="237" w:author="Germaine" w:date="2013-02-01T01:30:00Z">
        <w:r>
          <w:t xml:space="preserve"> will replace the content in the information box</w:t>
        </w:r>
      </w:ins>
      <w:ins w:id="238" w:author="Germaine" w:date="2013-02-01T01:31:00Z">
        <w:r>
          <w:t xml:space="preserve"> and will not load a separate page.</w:t>
        </w:r>
      </w:ins>
      <w:ins w:id="239" w:author="Germaine" w:date="2013-02-02T15:27:00Z">
        <w:r w:rsidR="0099632B">
          <w:t xml:space="preserve"> </w:t>
        </w:r>
      </w:ins>
      <w:ins w:id="240" w:author="Ben Soer" w:date="2013-02-02T17:11:00Z">
        <w:r w:rsidR="00F70314">
          <w:t xml:space="preserve"> This page will be a fixed-width page with a two column layout</w:t>
        </w:r>
      </w:ins>
      <w:ins w:id="241" w:author="Ben Soer" w:date="2013-02-02T17:12:00Z">
        <w:r w:rsidR="00F70314">
          <w:t>.</w:t>
        </w:r>
      </w:ins>
      <w:ins w:id="242" w:author="Ben Soer" w:date="2013-02-02T17:24:00Z">
        <w:r w:rsidR="00BE734C" w:rsidRPr="00BE734C">
          <w:t xml:space="preserve"> </w:t>
        </w:r>
        <w:r w:rsidR="00BE734C">
          <w:t>The head, like the home page, will be a two column layout.</w:t>
        </w:r>
      </w:ins>
    </w:p>
    <w:p w:rsidR="00000000" w:rsidRDefault="0099632B">
      <w:pPr>
        <w:keepNext/>
        <w:jc w:val="center"/>
        <w:rPr>
          <w:ins w:id="243" w:author="Germaine" w:date="2013-02-02T15:29:00Z"/>
        </w:rPr>
        <w:pPrChange w:id="244" w:author="Germaine" w:date="2013-02-02T15:29:00Z">
          <w:pPr>
            <w:jc w:val="center"/>
          </w:pPr>
        </w:pPrChange>
      </w:pPr>
      <w:ins w:id="245" w:author="Germaine" w:date="2013-02-02T15:28:00Z">
        <w:r>
          <w:object w:dxaOrig="7992" w:dyaOrig="7142">
            <v:shape id="_x0000_i1031" type="#_x0000_t75" style="width:399.6pt;height:357pt" o:ole="">
              <v:imagedata r:id="rId25" o:title=""/>
            </v:shape>
            <o:OLEObject Type="Embed" ProgID="Visio.Drawing.11" ShapeID="_x0000_i1031" DrawAspect="Content" ObjectID="_1423882814" r:id="rId26"/>
          </w:object>
        </w:r>
      </w:ins>
    </w:p>
    <w:p w:rsidR="00000000" w:rsidRDefault="0099632B">
      <w:pPr>
        <w:pStyle w:val="Caption"/>
        <w:jc w:val="center"/>
        <w:rPr>
          <w:ins w:id="246" w:author="Germaine" w:date="2013-02-02T15:28:00Z"/>
        </w:rPr>
        <w:pPrChange w:id="247" w:author="Germaine" w:date="2013-02-02T15:29:00Z">
          <w:pPr>
            <w:spacing w:after="0"/>
          </w:pPr>
        </w:pPrChange>
      </w:pPr>
      <w:ins w:id="248" w:author="Germaine" w:date="2013-02-02T15:29:00Z">
        <w:r>
          <w:t xml:space="preserve">Figure </w:t>
        </w:r>
        <w:r w:rsidR="00DE7D84">
          <w:fldChar w:fldCharType="begin"/>
        </w:r>
        <w:r>
          <w:instrText xml:space="preserve"> SEQ Figure \* ARABIC </w:instrText>
        </w:r>
      </w:ins>
      <w:r w:rsidR="00DE7D84">
        <w:fldChar w:fldCharType="separate"/>
      </w:r>
      <w:ins w:id="249" w:author="Germaine" w:date="2013-02-02T15:42:00Z">
        <w:r w:rsidR="00CC0086">
          <w:rPr>
            <w:noProof/>
          </w:rPr>
          <w:t>7</w:t>
        </w:r>
      </w:ins>
      <w:ins w:id="250" w:author="Germaine" w:date="2013-02-02T15:29:00Z">
        <w:r w:rsidR="00DE7D84">
          <w:fldChar w:fldCharType="end"/>
        </w:r>
        <w:r>
          <w:t xml:space="preserve"> - Mem</w:t>
        </w:r>
        <w:r w:rsidR="00843166">
          <w:t>b</w:t>
        </w:r>
        <w:r>
          <w:t>ers page</w:t>
        </w:r>
      </w:ins>
      <w:del w:id="251" w:author="Germaine" w:date="2013-02-02T13:01:00Z">
        <w:r w:rsidR="00DE7D84" w:rsidDel="00970C62">
          <w:fldChar w:fldCharType="begin"/>
        </w:r>
        <w:r w:rsidR="00DE7D84" w:rsidDel="00970C62">
          <w:fldChar w:fldCharType="end"/>
        </w:r>
      </w:del>
      <w:del w:id="252" w:author="Germaine" w:date="2013-02-02T15:28:00Z">
        <w:r w:rsidR="00DE7D84" w:rsidDel="0099632B">
          <w:fldChar w:fldCharType="begin"/>
        </w:r>
        <w:r w:rsidR="00DE7D84" w:rsidDel="0099632B">
          <w:fldChar w:fldCharType="end"/>
        </w:r>
      </w:del>
    </w:p>
    <w:p w:rsidR="00000000" w:rsidRDefault="00BF613C">
      <w:pPr>
        <w:rPr>
          <w:ins w:id="253" w:author="Germaine" w:date="2013-02-02T14:04:00Z"/>
        </w:rPr>
        <w:pPrChange w:id="254" w:author="Germaine" w:date="2013-02-01T01:35:00Z">
          <w:pPr>
            <w:spacing w:after="0"/>
          </w:pPr>
        </w:pPrChange>
      </w:pPr>
      <w:ins w:id="255" w:author="Germaine" w:date="2013-02-01T01:35:00Z">
        <w:r>
          <w:tab/>
          <w:t>The members page</w:t>
        </w:r>
      </w:ins>
      <w:ins w:id="256" w:author="Germaine" w:date="2013-02-01T01:36:00Z">
        <w:r>
          <w:t xml:space="preserve"> will be structured </w:t>
        </w:r>
        <w:del w:id="257" w:author="Germaine Lo" w:date="2013-02-01T13:33:00Z">
          <w:r w:rsidDel="00B814C7">
            <w:delText>similiarly</w:delText>
          </w:r>
        </w:del>
      </w:ins>
      <w:ins w:id="258" w:author="Germaine Lo" w:date="2013-02-01T13:33:00Z">
        <w:r w:rsidR="00B814C7">
          <w:t>similarly</w:t>
        </w:r>
      </w:ins>
      <w:ins w:id="259" w:author="Germaine" w:date="2013-02-01T01:36:00Z">
        <w:r>
          <w:t xml:space="preserve"> to the about page. There will be a menu on the side to navigate between account settings, managing subscriptions and a page to request photos. </w:t>
        </w:r>
      </w:ins>
      <w:ins w:id="260" w:author="Germaine" w:date="2013-02-01T01:37:00Z">
        <w:r>
          <w:t>The area for the content of these pages may vary slightly in size.</w:t>
        </w:r>
      </w:ins>
      <w:ins w:id="261" w:author="Ben Soer" w:date="2013-02-02T17:25:00Z">
        <w:r w:rsidR="00BB471B">
          <w:t xml:space="preserve"> This page wil</w:t>
        </w:r>
        <w:r w:rsidR="0074058C">
          <w:t>l be fixed width a</w:t>
        </w:r>
      </w:ins>
      <w:ins w:id="262" w:author="Ben Soer" w:date="2013-02-02T17:26:00Z">
        <w:r w:rsidR="0074058C">
          <w:t>nd have a two columned layout. The left column contain</w:t>
        </w:r>
      </w:ins>
      <w:ins w:id="263" w:author="Germaine" w:date="2013-02-17T22:17:00Z">
        <w:r w:rsidR="00C22011">
          <w:t>s</w:t>
        </w:r>
      </w:ins>
      <w:ins w:id="264" w:author="Ben Soer" w:date="2013-02-02T17:26:00Z">
        <w:del w:id="265" w:author="Germaine" w:date="2013-02-17T22:17:00Z">
          <w:r w:rsidR="0074058C" w:rsidDel="00C22011">
            <w:delText>ing</w:delText>
          </w:r>
        </w:del>
        <w:r w:rsidR="0074058C">
          <w:t xml:space="preserve"> the menu</w:t>
        </w:r>
      </w:ins>
      <w:ins w:id="266" w:author="Germaine" w:date="2013-02-17T22:17:00Z">
        <w:r w:rsidR="00C22011">
          <w:t>.</w:t>
        </w:r>
      </w:ins>
      <w:ins w:id="267" w:author="Germaine" w:date="2013-02-17T22:18:00Z">
        <w:r w:rsidR="00C22011">
          <w:t xml:space="preserve"> T</w:t>
        </w:r>
      </w:ins>
      <w:ins w:id="268" w:author="Ben Soer" w:date="2013-02-02T17:26:00Z">
        <w:del w:id="269" w:author="Germaine" w:date="2013-02-17T22:18:00Z">
          <w:r w:rsidR="0074058C" w:rsidDel="00C22011">
            <w:delText xml:space="preserve"> and t</w:delText>
          </w:r>
        </w:del>
        <w:r w:rsidR="0074058C">
          <w:t>he right column contain</w:t>
        </w:r>
      </w:ins>
      <w:ins w:id="270" w:author="Germaine" w:date="2013-02-17T22:18:00Z">
        <w:r w:rsidR="00C22011">
          <w:t>s</w:t>
        </w:r>
      </w:ins>
      <w:ins w:id="271" w:author="Ben Soer" w:date="2013-02-02T17:26:00Z">
        <w:del w:id="272" w:author="Germaine" w:date="2013-02-17T22:18:00Z">
          <w:r w:rsidR="0074058C" w:rsidDel="00C22011">
            <w:delText>ing</w:delText>
          </w:r>
        </w:del>
        <w:r w:rsidR="0074058C">
          <w:t xml:space="preserve"> the </w:t>
        </w:r>
      </w:ins>
      <w:ins w:id="273" w:author="Ben Soer" w:date="2013-02-02T17:27:00Z">
        <w:r w:rsidR="0074058C">
          <w:t>settings content pane.</w:t>
        </w:r>
      </w:ins>
      <w:ins w:id="274" w:author="Ben Soer" w:date="2013-02-02T17:14:00Z">
        <w:r w:rsidR="007667E9">
          <w:t xml:space="preserve"> </w:t>
        </w:r>
      </w:ins>
      <w:ins w:id="275" w:author="Germaine" w:date="2013-02-01T01:37:00Z">
        <w:r>
          <w:t xml:space="preserve"> </w:t>
        </w:r>
      </w:ins>
      <w:ins w:id="276" w:author="Ben Soer" w:date="2013-02-02T17:25:00Z">
        <w:r w:rsidR="00BB471B">
          <w:t>The head, like the home page, will be a two column layout.</w:t>
        </w:r>
      </w:ins>
    </w:p>
    <w:p w:rsidR="00912035" w:rsidRDefault="00912035">
      <w:pPr>
        <w:rPr>
          <w:ins w:id="277" w:author="Ben Soer" w:date="2013-02-16T16:38:00Z"/>
          <w:u w:val="single"/>
        </w:rPr>
      </w:pPr>
    </w:p>
    <w:p w:rsidR="00912035" w:rsidRDefault="00912035" w:rsidP="00912035">
      <w:pPr>
        <w:rPr>
          <w:ins w:id="278" w:author="Ben Soer" w:date="2013-02-16T16:38:00Z"/>
        </w:rPr>
      </w:pPr>
      <w:ins w:id="279" w:author="Ben Soer" w:date="2013-02-16T16:38:00Z">
        <w:r>
          <w:br w:type="page"/>
        </w:r>
      </w:ins>
    </w:p>
    <w:p w:rsidR="00984020" w:rsidRDefault="00184B0D" w:rsidP="00984020">
      <w:pPr>
        <w:rPr>
          <w:ins w:id="280" w:author="Ben Soer" w:date="2013-02-17T17:38:00Z"/>
        </w:rPr>
      </w:pPr>
      <w:ins w:id="281" w:author="Ben Soer" w:date="2013-02-17T17:36:00Z">
        <w:r>
          <w:object w:dxaOrig="8964" w:dyaOrig="8076">
            <v:shape id="_x0000_i1032" type="#_x0000_t75" style="width:439.8pt;height:395.4pt" o:ole="">
              <v:imagedata r:id="rId27" o:title=""/>
            </v:shape>
            <o:OLEObject Type="Embed" ProgID="Visio.Drawing.15" ShapeID="_x0000_i1032" DrawAspect="Content" ObjectID="_1423882815" r:id="rId28"/>
          </w:object>
        </w:r>
      </w:ins>
    </w:p>
    <w:p w:rsidR="00000000" w:rsidRDefault="00984020">
      <w:pPr>
        <w:jc w:val="center"/>
        <w:rPr>
          <w:ins w:id="282" w:author="Ben Soer" w:date="2013-02-17T17:38:00Z"/>
        </w:rPr>
        <w:pPrChange w:id="283" w:author="Ben Soer" w:date="2013-02-17T17:38:00Z">
          <w:pPr/>
        </w:pPrChange>
      </w:pPr>
      <w:ins w:id="284" w:author="Ben Soer" w:date="2013-02-17T17:38:00Z">
        <w:r>
          <w:t>Sign up &amp; Registration Page</w:t>
        </w:r>
      </w:ins>
    </w:p>
    <w:p w:rsidR="00000000" w:rsidRDefault="00984020">
      <w:pPr>
        <w:ind w:firstLine="720"/>
        <w:rPr>
          <w:ins w:id="285" w:author="Germaine" w:date="2013-02-02T14:06:00Z"/>
          <w:rPrChange w:id="286" w:author="Ben Soer" w:date="2013-02-17T17:37:00Z">
            <w:rPr>
              <w:ins w:id="287" w:author="Germaine" w:date="2013-02-02T14:06:00Z"/>
              <w:rFonts w:asciiTheme="majorHAnsi" w:eastAsiaTheme="majorEastAsia" w:hAnsiTheme="majorHAnsi" w:cstheme="majorBidi"/>
              <w:b/>
              <w:bCs/>
              <w:color w:val="4F81BD" w:themeColor="accent1"/>
              <w:sz w:val="26"/>
              <w:szCs w:val="26"/>
              <w:u w:val="single"/>
            </w:rPr>
          </w:rPrChange>
        </w:rPr>
        <w:pPrChange w:id="288" w:author="Germaine" w:date="2013-02-17T17:59:00Z">
          <w:pPr/>
        </w:pPrChange>
      </w:pPr>
      <w:ins w:id="289" w:author="Ben Soer" w:date="2013-02-17T17:38:00Z">
        <w:r>
          <w:t xml:space="preserve">The sign up page and registration pages are not on their own pages. Instead they will be pop-up </w:t>
        </w:r>
      </w:ins>
      <w:ins w:id="290" w:author="Ben Soer" w:date="2013-02-17T17:39:00Z">
        <w:r>
          <w:t>boxes when the</w:t>
        </w:r>
        <w:r w:rsidR="00184B0D">
          <w:t xml:space="preserve"> Sign in or Registration </w:t>
        </w:r>
      </w:ins>
      <w:ins w:id="291" w:author="Ben Soer" w:date="2013-02-17T17:49:00Z">
        <w:r w:rsidR="00184B0D">
          <w:t>links</w:t>
        </w:r>
      </w:ins>
      <w:ins w:id="292" w:author="Ben Soer" w:date="2013-02-17T17:39:00Z">
        <w:r>
          <w:t xml:space="preserve"> are pressed</w:t>
        </w:r>
      </w:ins>
      <w:ins w:id="293" w:author="Ben Soer" w:date="2013-02-17T17:40:00Z">
        <w:r>
          <w:t xml:space="preserve"> located in the header of the website page</w:t>
        </w:r>
      </w:ins>
      <w:ins w:id="294" w:author="Ben Soer" w:date="2013-02-17T17:39:00Z">
        <w:r>
          <w:t xml:space="preserve">. </w:t>
        </w:r>
      </w:ins>
      <w:ins w:id="295" w:author="Ben Soer" w:date="2013-02-17T17:48:00Z">
        <w:r w:rsidR="00184B0D">
          <w:t xml:space="preserve">The pop-up will appear in the middle of whatever page the viewer is currently viewing at the time the links are pressed. </w:t>
        </w:r>
      </w:ins>
      <w:ins w:id="296" w:author="Ben Soer" w:date="2013-02-17T17:39:00Z">
        <w:r>
          <w:t xml:space="preserve">This will be done with </w:t>
        </w:r>
        <w:proofErr w:type="spellStart"/>
        <w:r>
          <w:t>Javascript</w:t>
        </w:r>
      </w:ins>
      <w:proofErr w:type="spellEnd"/>
      <w:ins w:id="297" w:author="Ben Soer" w:date="2013-02-17T17:40:00Z">
        <w:r>
          <w:t xml:space="preserve"> and a form will be used to submit the information given. </w:t>
        </w:r>
      </w:ins>
      <w:ins w:id="298" w:author="Germaine" w:date="2013-02-02T14:06:00Z">
        <w:del w:id="299" w:author="Ben Soer" w:date="2013-02-17T17:37:00Z">
          <w:r w:rsidR="00A532C9" w:rsidDel="00984020">
            <w:rPr>
              <w:u w:val="single"/>
            </w:rPr>
            <w:br w:type="page"/>
          </w:r>
        </w:del>
      </w:ins>
    </w:p>
    <w:p w:rsidR="00000000" w:rsidRDefault="00DE7D84">
      <w:pPr>
        <w:pStyle w:val="Heading2"/>
        <w:rPr>
          <w:ins w:id="300" w:author="Germaine" w:date="2013-02-02T14:06:00Z"/>
          <w:u w:val="single"/>
        </w:rPr>
        <w:pPrChange w:id="301" w:author="Germaine" w:date="2013-02-02T14:05:00Z">
          <w:pPr>
            <w:spacing w:after="0"/>
          </w:pPr>
        </w:pPrChange>
      </w:pPr>
      <w:ins w:id="302" w:author="Germaine" w:date="2013-02-02T14:05:00Z">
        <w:r w:rsidRPr="00DE7D84">
          <w:rPr>
            <w:u w:val="single"/>
            <w:rPrChange w:id="303" w:author="Germaine" w:date="2013-02-02T14:05:00Z">
              <w:rPr>
                <w:b/>
                <w:bCs/>
              </w:rPr>
            </w:rPrChange>
          </w:rPr>
          <w:lastRenderedPageBreak/>
          <w:t>Sample layout</w:t>
        </w:r>
      </w:ins>
    </w:p>
    <w:p w:rsidR="00000000" w:rsidRDefault="00A12B9F">
      <w:pPr>
        <w:rPr>
          <w:ins w:id="304" w:author="Germaine" w:date="2013-02-02T13:07:00Z"/>
        </w:rPr>
        <w:pPrChange w:id="305" w:author="Germaine" w:date="2013-02-02T14:06:00Z">
          <w:pPr>
            <w:spacing w:after="0"/>
          </w:pPr>
        </w:pPrChange>
      </w:pPr>
    </w:p>
    <w:p w:rsidR="00721AB9" w:rsidRDefault="00A12B9F">
      <w:pPr>
        <w:keepNext/>
        <w:jc w:val="center"/>
        <w:rPr>
          <w:ins w:id="306" w:author="Germaine" w:date="2013-02-02T15:30:00Z"/>
        </w:rPr>
      </w:pPr>
      <w:ins w:id="307" w:author="Germaine" w:date="2013-02-02T13:07:00Z">
        <w:r>
          <w:rPr>
            <w:noProof/>
            <w:lang w:eastAsia="en-CA"/>
          </w:rPr>
          <w:drawing>
            <wp:inline distT="0" distB="0" distL="0" distR="0">
              <wp:extent cx="5943600" cy="5937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png"/>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5937250"/>
                      </a:xfrm>
                      <a:prstGeom prst="rect">
                        <a:avLst/>
                      </a:prstGeom>
                    </pic:spPr>
                  </pic:pic>
                </a:graphicData>
              </a:graphic>
            </wp:inline>
          </w:drawing>
        </w:r>
      </w:ins>
    </w:p>
    <w:p w:rsidR="00000000" w:rsidRDefault="00721AB9">
      <w:pPr>
        <w:pStyle w:val="Caption"/>
        <w:jc w:val="center"/>
        <w:rPr>
          <w:ins w:id="308" w:author="Germaine" w:date="2013-02-02T15:30:00Z"/>
        </w:rPr>
        <w:pPrChange w:id="309" w:author="Germaine" w:date="2013-02-02T15:30:00Z">
          <w:pPr>
            <w:jc w:val="center"/>
          </w:pPr>
        </w:pPrChange>
      </w:pPr>
      <w:ins w:id="310" w:author="Germaine" w:date="2013-02-02T15:30:00Z">
        <w:r>
          <w:t xml:space="preserve">Figure </w:t>
        </w:r>
        <w:r w:rsidR="00DE7D84">
          <w:fldChar w:fldCharType="begin"/>
        </w:r>
        <w:r>
          <w:instrText xml:space="preserve"> SEQ Figure \* ARABIC </w:instrText>
        </w:r>
      </w:ins>
      <w:r w:rsidR="00DE7D84">
        <w:fldChar w:fldCharType="separate"/>
      </w:r>
      <w:ins w:id="311" w:author="Germaine" w:date="2013-02-02T15:42:00Z">
        <w:r w:rsidR="00CC0086">
          <w:rPr>
            <w:noProof/>
          </w:rPr>
          <w:t>8</w:t>
        </w:r>
      </w:ins>
      <w:ins w:id="312" w:author="Germaine" w:date="2013-02-02T15:30:00Z">
        <w:r w:rsidR="00DE7D84">
          <w:fldChar w:fldCharType="end"/>
        </w:r>
        <w:r>
          <w:t xml:space="preserve"> - Sample home page</w:t>
        </w:r>
      </w:ins>
    </w:p>
    <w:p w:rsidR="00000000" w:rsidRDefault="000C76B8">
      <w:pPr>
        <w:rPr>
          <w:ins w:id="313" w:author="Germaine" w:date="2013-02-02T15:41:00Z"/>
        </w:rPr>
        <w:pPrChange w:id="314" w:author="Germaine" w:date="2013-02-02T13:44:00Z">
          <w:pPr>
            <w:spacing w:after="0"/>
          </w:pPr>
        </w:pPrChange>
      </w:pPr>
      <w:ins w:id="315" w:author="Germaine" w:date="2013-02-02T15:31:00Z">
        <w:r>
          <w:tab/>
          <w:t xml:space="preserve">This </w:t>
        </w:r>
      </w:ins>
      <w:ins w:id="316" w:author="Germaine" w:date="2013-02-02T15:32:00Z">
        <w:r>
          <w:t>is the sample page we have composed for our home page with the proposed colour scheme.</w:t>
        </w:r>
      </w:ins>
    </w:p>
    <w:p w:rsidR="007C72E4" w:rsidRDefault="007C72E4">
      <w:pPr>
        <w:rPr>
          <w:ins w:id="317" w:author="Germaine" w:date="2013-02-02T15:42:00Z"/>
          <w:rFonts w:asciiTheme="majorHAnsi" w:eastAsiaTheme="majorEastAsia" w:hAnsiTheme="majorHAnsi" w:cstheme="majorBidi"/>
          <w:b/>
          <w:bCs/>
          <w:color w:val="4F81BD" w:themeColor="accent1"/>
          <w:sz w:val="26"/>
          <w:szCs w:val="26"/>
          <w:u w:val="single"/>
        </w:rPr>
      </w:pPr>
      <w:ins w:id="318" w:author="Germaine" w:date="2013-02-02T15:42:00Z">
        <w:r>
          <w:rPr>
            <w:u w:val="single"/>
          </w:rPr>
          <w:br w:type="page"/>
        </w:r>
      </w:ins>
    </w:p>
    <w:p w:rsidR="00000000" w:rsidRDefault="00DE7D84">
      <w:pPr>
        <w:pStyle w:val="Heading2"/>
        <w:rPr>
          <w:ins w:id="319" w:author="Germaine" w:date="2013-02-02T15:42:00Z"/>
          <w:u w:val="single"/>
        </w:rPr>
        <w:pPrChange w:id="320" w:author="Germaine" w:date="2013-02-02T15:41:00Z">
          <w:pPr>
            <w:spacing w:after="0"/>
          </w:pPr>
        </w:pPrChange>
      </w:pPr>
      <w:ins w:id="321" w:author="Germaine" w:date="2013-02-02T15:41:00Z">
        <w:r w:rsidRPr="00DE7D84">
          <w:rPr>
            <w:u w:val="single"/>
            <w:rPrChange w:id="322" w:author="Germaine" w:date="2013-02-02T15:41:00Z">
              <w:rPr/>
            </w:rPrChange>
          </w:rPr>
          <w:lastRenderedPageBreak/>
          <w:t>Print Layout</w:t>
        </w:r>
      </w:ins>
    </w:p>
    <w:p w:rsidR="00000000" w:rsidRDefault="00A12B9F">
      <w:pPr>
        <w:rPr>
          <w:ins w:id="323" w:author="Germaine" w:date="2013-02-02T15:42:00Z"/>
        </w:rPr>
        <w:pPrChange w:id="324" w:author="Germaine" w:date="2013-02-02T15:42:00Z">
          <w:pPr>
            <w:spacing w:after="0"/>
          </w:pPr>
        </w:pPrChange>
      </w:pPr>
    </w:p>
    <w:p w:rsidR="00000000" w:rsidRDefault="00CC0086">
      <w:pPr>
        <w:keepNext/>
        <w:jc w:val="center"/>
        <w:rPr>
          <w:ins w:id="325" w:author="Germaine" w:date="2013-02-02T15:42:00Z"/>
        </w:rPr>
        <w:pPrChange w:id="326" w:author="Germaine" w:date="2013-02-02T15:42:00Z">
          <w:pPr>
            <w:jc w:val="center"/>
          </w:pPr>
        </w:pPrChange>
      </w:pPr>
      <w:ins w:id="327" w:author="Germaine" w:date="2013-02-02T15:42:00Z">
        <w:r>
          <w:object w:dxaOrig="7426" w:dyaOrig="6291">
            <v:shape id="_x0000_i1033" type="#_x0000_t75" style="width:371.4pt;height:314.4pt" o:ole="">
              <v:imagedata r:id="rId30" o:title=""/>
            </v:shape>
            <o:OLEObject Type="Embed" ProgID="Visio.Drawing.11" ShapeID="_x0000_i1033" DrawAspect="Content" ObjectID="_1423882816" r:id="rId31"/>
          </w:object>
        </w:r>
      </w:ins>
    </w:p>
    <w:p w:rsidR="00000000" w:rsidRDefault="00CC0086">
      <w:pPr>
        <w:pStyle w:val="Caption"/>
        <w:jc w:val="center"/>
        <w:rPr>
          <w:ins w:id="328" w:author="Germaine" w:date="2013-02-02T15:42:00Z"/>
        </w:rPr>
        <w:pPrChange w:id="329" w:author="Germaine" w:date="2013-02-02T15:42:00Z">
          <w:pPr>
            <w:spacing w:after="0"/>
          </w:pPr>
        </w:pPrChange>
      </w:pPr>
      <w:ins w:id="330" w:author="Germaine" w:date="2013-02-02T15:42:00Z">
        <w:r>
          <w:t xml:space="preserve">Figure </w:t>
        </w:r>
        <w:r w:rsidR="00DE7D84">
          <w:fldChar w:fldCharType="begin"/>
        </w:r>
        <w:r>
          <w:instrText xml:space="preserve"> SEQ Figure \* ARABIC </w:instrText>
        </w:r>
      </w:ins>
      <w:r w:rsidR="00DE7D84">
        <w:fldChar w:fldCharType="separate"/>
      </w:r>
      <w:ins w:id="331" w:author="Germaine" w:date="2013-02-02T15:42:00Z">
        <w:r>
          <w:rPr>
            <w:noProof/>
          </w:rPr>
          <w:t>9</w:t>
        </w:r>
        <w:r w:rsidR="00DE7D84">
          <w:fldChar w:fldCharType="end"/>
        </w:r>
        <w:r>
          <w:t xml:space="preserve"> - Print layout for image page</w:t>
        </w:r>
      </w:ins>
    </w:p>
    <w:p w:rsidR="00000000" w:rsidRDefault="00CC0086">
      <w:pPr>
        <w:rPr>
          <w:ins w:id="332" w:author="Ben Soer" w:date="2013-02-16T16:26:00Z"/>
        </w:rPr>
        <w:pPrChange w:id="333" w:author="Germaine" w:date="2013-02-02T15:42:00Z">
          <w:pPr>
            <w:spacing w:after="0"/>
          </w:pPr>
        </w:pPrChange>
      </w:pPr>
      <w:ins w:id="334" w:author="Germaine" w:date="2013-02-02T15:42:00Z">
        <w:r>
          <w:tab/>
          <w:t xml:space="preserve">We anticipate that some users of the site will want to print some of the photographs so we will have a </w:t>
        </w:r>
      </w:ins>
      <w:ins w:id="335" w:author="Germaine" w:date="2013-02-02T15:43:00Z">
        <w:r>
          <w:t>separate</w:t>
        </w:r>
      </w:ins>
      <w:ins w:id="336" w:author="Germaine" w:date="2013-02-02T15:42:00Z">
        <w:r>
          <w:t xml:space="preserve"> </w:t>
        </w:r>
      </w:ins>
      <w:ins w:id="337" w:author="Germaine" w:date="2013-02-02T15:43:00Z">
        <w:r>
          <w:t xml:space="preserve">print layout for the image page. The comments section will be stripped out along with any extra buttons. </w:t>
        </w:r>
      </w:ins>
      <w:ins w:id="338" w:author="Germaine" w:date="2013-02-02T15:44:00Z">
        <w:r>
          <w:t xml:space="preserve">The text and any background colours will be set to black and white for ease of printing. </w:t>
        </w:r>
      </w:ins>
      <w:ins w:id="339" w:author="Ben Soer" w:date="2013-02-02T17:29:00Z">
        <w:r w:rsidR="00C21781">
          <w:t xml:space="preserve">This page </w:t>
        </w:r>
      </w:ins>
      <w:ins w:id="340" w:author="Ben Soer" w:date="2013-02-02T17:30:00Z">
        <w:r w:rsidR="00C21781">
          <w:t>will be fixed width and a single column layout.</w:t>
        </w:r>
      </w:ins>
    </w:p>
    <w:p w:rsidR="00000000" w:rsidRDefault="00A12B9F">
      <w:pPr>
        <w:rPr>
          <w:ins w:id="341" w:author="Ben Soer" w:date="2013-02-16T16:26:00Z"/>
        </w:rPr>
        <w:pPrChange w:id="342" w:author="Germaine" w:date="2013-02-02T15:42:00Z">
          <w:pPr>
            <w:spacing w:after="0"/>
          </w:pPr>
        </w:pPrChange>
      </w:pPr>
    </w:p>
    <w:p w:rsidR="00000000" w:rsidRDefault="00A12B9F">
      <w:pPr>
        <w:rPr>
          <w:ins w:id="343" w:author="Ben Soer" w:date="2013-02-16T16:26:00Z"/>
        </w:rPr>
        <w:pPrChange w:id="344" w:author="Germaine" w:date="2013-02-02T15:42:00Z">
          <w:pPr>
            <w:spacing w:after="0"/>
          </w:pPr>
        </w:pPrChange>
      </w:pPr>
    </w:p>
    <w:p w:rsidR="00000000" w:rsidRDefault="00A12B9F">
      <w:pPr>
        <w:rPr>
          <w:ins w:id="345" w:author="Ben Soer" w:date="2013-02-16T16:26:00Z"/>
        </w:rPr>
        <w:pPrChange w:id="346" w:author="Germaine" w:date="2013-02-02T15:42:00Z">
          <w:pPr>
            <w:spacing w:after="0"/>
          </w:pPr>
        </w:pPrChange>
      </w:pPr>
    </w:p>
    <w:p w:rsidR="00000000" w:rsidRDefault="00A12B9F">
      <w:pPr>
        <w:rPr>
          <w:ins w:id="347" w:author="Ben Soer" w:date="2013-02-16T16:26:00Z"/>
        </w:rPr>
        <w:pPrChange w:id="348" w:author="Germaine" w:date="2013-02-02T15:42:00Z">
          <w:pPr>
            <w:spacing w:after="0"/>
          </w:pPr>
        </w:pPrChange>
      </w:pPr>
    </w:p>
    <w:p w:rsidR="00000000" w:rsidRDefault="00A12B9F">
      <w:pPr>
        <w:rPr>
          <w:ins w:id="349" w:author="Ben Soer" w:date="2013-02-16T16:26:00Z"/>
        </w:rPr>
        <w:pPrChange w:id="350" w:author="Germaine" w:date="2013-02-02T15:42:00Z">
          <w:pPr>
            <w:spacing w:after="0"/>
          </w:pPr>
        </w:pPrChange>
      </w:pPr>
    </w:p>
    <w:p w:rsidR="00000000" w:rsidRDefault="00A12B9F">
      <w:pPr>
        <w:rPr>
          <w:ins w:id="351" w:author="Ben Soer" w:date="2013-02-16T16:26:00Z"/>
        </w:rPr>
        <w:pPrChange w:id="352" w:author="Germaine" w:date="2013-02-02T15:42:00Z">
          <w:pPr>
            <w:spacing w:after="0"/>
          </w:pPr>
        </w:pPrChange>
      </w:pPr>
    </w:p>
    <w:p w:rsidR="00000000" w:rsidRDefault="00A12B9F">
      <w:pPr>
        <w:rPr>
          <w:ins w:id="353" w:author="Ben Soer" w:date="2013-02-16T16:26:00Z"/>
        </w:rPr>
        <w:pPrChange w:id="354" w:author="Germaine" w:date="2013-02-02T15:42:00Z">
          <w:pPr>
            <w:spacing w:after="0"/>
          </w:pPr>
        </w:pPrChange>
      </w:pPr>
    </w:p>
    <w:p w:rsidR="003128D3" w:rsidRDefault="003821EC" w:rsidP="003128D3">
      <w:pPr>
        <w:pStyle w:val="Heading2"/>
        <w:rPr>
          <w:ins w:id="355" w:author="Ben Soer" w:date="2013-02-17T21:10:00Z"/>
          <w:u w:val="single"/>
        </w:rPr>
      </w:pPr>
      <w:ins w:id="356" w:author="Ben Soer" w:date="2013-02-16T16:32:00Z">
        <w:r>
          <w:rPr>
            <w:u w:val="single"/>
          </w:rPr>
          <w:lastRenderedPageBreak/>
          <w:t>Form Page</w:t>
        </w:r>
      </w:ins>
    </w:p>
    <w:p w:rsidR="00000000" w:rsidRDefault="00A12B9F">
      <w:pPr>
        <w:rPr>
          <w:ins w:id="357" w:author="Ben Soer" w:date="2013-02-16T16:33:00Z"/>
          <w:rPrChange w:id="358" w:author="Ben Soer" w:date="2013-02-17T21:10:00Z">
            <w:rPr>
              <w:ins w:id="359" w:author="Ben Soer" w:date="2013-02-16T16:33:00Z"/>
              <w:u w:val="single"/>
            </w:rPr>
          </w:rPrChange>
        </w:rPr>
        <w:pPrChange w:id="360" w:author="Ben Soer" w:date="2013-02-17T21:10:00Z">
          <w:pPr>
            <w:pStyle w:val="Heading2"/>
          </w:pPr>
        </w:pPrChange>
      </w:pPr>
      <w:ins w:id="361" w:author="Ben Soer" w:date="2013-02-17T21:12:00Z">
        <w:r>
          <w:rPr>
            <w:noProof/>
            <w:lang w:eastAsia="en-CA"/>
          </w:rPr>
          <w:drawing>
            <wp:inline distT="0" distB="0" distL="0" distR="0">
              <wp:extent cx="5943600" cy="5053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 Page.JPG"/>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5053330"/>
                      </a:xfrm>
                      <a:prstGeom prst="rect">
                        <a:avLst/>
                      </a:prstGeom>
                    </pic:spPr>
                  </pic:pic>
                </a:graphicData>
              </a:graphic>
            </wp:inline>
          </w:drawing>
        </w:r>
      </w:ins>
    </w:p>
    <w:p w:rsidR="00000000" w:rsidRDefault="00DE7D84">
      <w:pPr>
        <w:tabs>
          <w:tab w:val="left" w:pos="1812"/>
        </w:tabs>
        <w:jc w:val="center"/>
        <w:rPr>
          <w:ins w:id="362" w:author="Ben Soer" w:date="2013-02-16T16:35:00Z"/>
        </w:rPr>
        <w:pPrChange w:id="363" w:author="Ben Soer" w:date="2013-02-16T16:33:00Z">
          <w:pPr>
            <w:pStyle w:val="Heading2"/>
          </w:pPr>
        </w:pPrChange>
      </w:pPr>
      <w:ins w:id="364" w:author="Ben Soer" w:date="2013-02-16T16:33:00Z">
        <w:r w:rsidRPr="00DE7D84">
          <w:rPr>
            <w:b/>
            <w:rPrChange w:id="365" w:author="Ben Soer" w:date="2013-02-16T16:33:00Z">
              <w:rPr>
                <w:b w:val="0"/>
                <w:bCs w:val="0"/>
              </w:rPr>
            </w:rPrChange>
          </w:rPr>
          <w:t>Note:</w:t>
        </w:r>
        <w:r w:rsidR="003128D3">
          <w:t xml:space="preserve"> This photo of the form is the </w:t>
        </w:r>
        <w:proofErr w:type="gramStart"/>
        <w:r w:rsidR="003128D3">
          <w:t>members</w:t>
        </w:r>
        <w:proofErr w:type="gramEnd"/>
        <w:r w:rsidR="003128D3">
          <w:t xml:space="preserve"> page scrolled down to where the forms are located on the </w:t>
        </w:r>
        <w:proofErr w:type="spellStart"/>
        <w:r w:rsidR="003128D3">
          <w:t>page</w:t>
        </w:r>
      </w:ins>
      <w:ins w:id="366" w:author="Ben Soer" w:date="2013-02-16T16:34:00Z">
        <w:r w:rsidR="003128D3">
          <w:t>.</w:t>
        </w:r>
      </w:ins>
      <w:ins w:id="367" w:author="Ben Soer" w:date="2013-02-16T16:36:00Z">
        <w:del w:id="368" w:author="Matthew Banman" w:date="2013-02-16T22:48:00Z">
          <w:r w:rsidR="003128D3" w:rsidDel="00174842">
            <w:delText>As</w:delText>
          </w:r>
        </w:del>
      </w:ins>
      <w:ins w:id="369" w:author="Ben Soer" w:date="2013-02-16T17:58:00Z">
        <w:del w:id="370" w:author="Matthew Banman" w:date="2013-02-16T22:48:00Z">
          <w:r w:rsidR="00653606" w:rsidDel="00174842">
            <w:delText xml:space="preserve"> </w:delText>
          </w:r>
        </w:del>
      </w:ins>
      <w:ins w:id="371" w:author="Ben Soer" w:date="2013-02-16T16:36:00Z">
        <w:del w:id="372" w:author="Matthew Banman" w:date="2013-02-16T22:48:00Z">
          <w:r w:rsidR="003128D3" w:rsidDel="00174842">
            <w:delText xml:space="preserve">well </w:delText>
          </w:r>
        </w:del>
      </w:ins>
      <w:ins w:id="373" w:author="Ben Soer" w:date="2013-02-16T16:37:00Z">
        <w:del w:id="374" w:author="Matthew Banman" w:date="2013-02-16T22:48:00Z">
          <w:r w:rsidR="003128D3" w:rsidDel="00174842">
            <w:delText>t</w:delText>
          </w:r>
        </w:del>
      </w:ins>
      <w:ins w:id="375" w:author="Matthew Banman" w:date="2013-02-16T22:48:00Z">
        <w:r w:rsidR="00174842">
          <w:t>T</w:t>
        </w:r>
      </w:ins>
      <w:ins w:id="376" w:author="Ben Soer" w:date="2013-02-16T16:37:00Z">
        <w:r w:rsidR="003128D3">
          <w:t>he</w:t>
        </w:r>
        <w:proofErr w:type="spellEnd"/>
        <w:r w:rsidR="003128D3">
          <w:t xml:space="preserve"> required </w:t>
        </w:r>
      </w:ins>
      <w:ins w:id="377" w:author="Ben Soer" w:date="2013-02-16T16:36:00Z">
        <w:r w:rsidR="009A35E6">
          <w:t>table</w:t>
        </w:r>
      </w:ins>
      <w:ins w:id="378" w:author="Ben Soer" w:date="2013-02-17T21:10:00Z">
        <w:r w:rsidR="009A35E6">
          <w:t xml:space="preserve"> is used to show the m</w:t>
        </w:r>
      </w:ins>
      <w:ins w:id="379" w:author="Ben Soer" w:date="2013-02-17T21:12:00Z">
        <w:r w:rsidR="009A35E6">
          <w:t>inimum</w:t>
        </w:r>
      </w:ins>
      <w:ins w:id="380" w:author="Ben Soer" w:date="2013-02-17T21:10:00Z">
        <w:r w:rsidR="009A35E6">
          <w:t xml:space="preserve"> reso</w:t>
        </w:r>
      </w:ins>
      <w:ins w:id="381" w:author="Ben Soer" w:date="2013-02-17T21:11:00Z">
        <w:r w:rsidR="009A35E6">
          <w:t xml:space="preserve">lution a photo can be </w:t>
        </w:r>
      </w:ins>
      <w:ins w:id="382" w:author="Ben Soer" w:date="2013-02-17T21:12:00Z">
        <w:r w:rsidR="009A35E6">
          <w:t>for it to be printed in the desired size.</w:t>
        </w:r>
      </w:ins>
      <w:ins w:id="383" w:author="Ben Soer" w:date="2013-02-16T16:46:00Z">
        <w:r w:rsidR="00CF0BA4">
          <w:t xml:space="preserve"> </w:t>
        </w:r>
      </w:ins>
    </w:p>
    <w:p w:rsidR="00000000" w:rsidRDefault="00A12B9F">
      <w:pPr>
        <w:tabs>
          <w:tab w:val="left" w:pos="1812"/>
        </w:tabs>
        <w:jc w:val="center"/>
        <w:rPr>
          <w:ins w:id="384" w:author="Ben Soer" w:date="2013-02-16T16:33:00Z"/>
          <w:rPrChange w:id="385" w:author="Ben Soer" w:date="2013-02-16T16:33:00Z">
            <w:rPr>
              <w:ins w:id="386" w:author="Ben Soer" w:date="2013-02-16T16:33:00Z"/>
              <w:u w:val="single"/>
            </w:rPr>
          </w:rPrChange>
        </w:rPr>
        <w:pPrChange w:id="387" w:author="Ben Soer" w:date="2013-02-16T16:33:00Z">
          <w:pPr>
            <w:pStyle w:val="Heading2"/>
          </w:pPr>
        </w:pPrChange>
      </w:pPr>
    </w:p>
    <w:p w:rsidR="00000000" w:rsidRDefault="00A12B9F">
      <w:pPr>
        <w:rPr>
          <w:ins w:id="388" w:author="Ben Soer" w:date="2013-02-16T16:33:00Z"/>
          <w:rPrChange w:id="389" w:author="Ben Soer" w:date="2013-02-16T16:33:00Z">
            <w:rPr>
              <w:ins w:id="390" w:author="Ben Soer" w:date="2013-02-16T16:33:00Z"/>
              <w:u w:val="single"/>
            </w:rPr>
          </w:rPrChange>
        </w:rPr>
        <w:pPrChange w:id="391" w:author="Ben Soer" w:date="2013-02-16T16:33:00Z">
          <w:pPr>
            <w:pStyle w:val="Heading2"/>
          </w:pPr>
        </w:pPrChange>
      </w:pPr>
    </w:p>
    <w:p w:rsidR="00000000" w:rsidRDefault="00A12B9F">
      <w:pPr>
        <w:rPr>
          <w:ins w:id="392" w:author="Ben Soer" w:date="2013-02-16T16:33:00Z"/>
          <w:rPrChange w:id="393" w:author="Ben Soer" w:date="2013-02-16T16:33:00Z">
            <w:rPr>
              <w:ins w:id="394" w:author="Ben Soer" w:date="2013-02-16T16:33:00Z"/>
              <w:u w:val="single"/>
            </w:rPr>
          </w:rPrChange>
        </w:rPr>
        <w:pPrChange w:id="395" w:author="Ben Soer" w:date="2013-02-16T16:33:00Z">
          <w:pPr>
            <w:pStyle w:val="Heading2"/>
          </w:pPr>
        </w:pPrChange>
      </w:pPr>
    </w:p>
    <w:p w:rsidR="00000000" w:rsidRDefault="00A12B9F">
      <w:pPr>
        <w:rPr>
          <w:ins w:id="396" w:author="Ben Soer" w:date="2013-02-16T16:33:00Z"/>
          <w:rPrChange w:id="397" w:author="Ben Soer" w:date="2013-02-16T16:33:00Z">
            <w:rPr>
              <w:ins w:id="398" w:author="Ben Soer" w:date="2013-02-16T16:33:00Z"/>
              <w:u w:val="single"/>
            </w:rPr>
          </w:rPrChange>
        </w:rPr>
        <w:pPrChange w:id="399" w:author="Ben Soer" w:date="2013-02-16T16:33:00Z">
          <w:pPr>
            <w:pStyle w:val="Heading2"/>
          </w:pPr>
        </w:pPrChange>
      </w:pPr>
    </w:p>
    <w:p w:rsidR="00000000" w:rsidRDefault="00A12B9F">
      <w:pPr>
        <w:rPr>
          <w:ins w:id="400" w:author="Ben Soer" w:date="2013-02-16T17:43:00Z"/>
        </w:rPr>
        <w:pPrChange w:id="401" w:author="Ben Soer" w:date="2013-02-16T16:33:00Z">
          <w:pPr>
            <w:pStyle w:val="Heading2"/>
          </w:pPr>
        </w:pPrChange>
      </w:pPr>
    </w:p>
    <w:p w:rsidR="00000000" w:rsidRDefault="00A12B9F">
      <w:pPr>
        <w:rPr>
          <w:ins w:id="402" w:author="Ben Soer" w:date="2013-02-16T16:33:00Z"/>
          <w:rPrChange w:id="403" w:author="Ben Soer" w:date="2013-02-16T16:33:00Z">
            <w:rPr>
              <w:ins w:id="404" w:author="Ben Soer" w:date="2013-02-16T16:33:00Z"/>
              <w:u w:val="single"/>
            </w:rPr>
          </w:rPrChange>
        </w:rPr>
        <w:pPrChange w:id="405" w:author="Ben Soer" w:date="2013-02-16T16:33:00Z">
          <w:pPr>
            <w:pStyle w:val="Heading2"/>
          </w:pPr>
        </w:pPrChange>
      </w:pPr>
    </w:p>
    <w:p w:rsidR="003128D3" w:rsidRPr="003128D3" w:rsidRDefault="0024758E" w:rsidP="0024758E">
      <w:pPr>
        <w:pStyle w:val="Heading2"/>
        <w:rPr>
          <w:ins w:id="406" w:author="Ben Soer" w:date="2013-02-16T16:33:00Z"/>
          <w:rPrChange w:id="407" w:author="Ben Soer" w:date="2013-02-16T16:33:00Z">
            <w:rPr>
              <w:ins w:id="408" w:author="Ben Soer" w:date="2013-02-16T16:33:00Z"/>
              <w:u w:val="single"/>
            </w:rPr>
          </w:rPrChange>
        </w:rPr>
      </w:pPr>
      <w:ins w:id="409" w:author="Ben Soer" w:date="2013-02-16T16:43:00Z">
        <w:r>
          <w:lastRenderedPageBreak/>
          <w:t>F</w:t>
        </w:r>
      </w:ins>
      <w:ins w:id="410" w:author="Ben Soer" w:date="2013-02-16T16:44:00Z">
        <w:r>
          <w:t>ront</w:t>
        </w:r>
      </w:ins>
      <w:ins w:id="411" w:author="Ben Soer" w:date="2013-02-16T16:43:00Z">
        <w:r>
          <w:t xml:space="preserve"> Page</w:t>
        </w:r>
      </w:ins>
    </w:p>
    <w:p w:rsidR="00000000" w:rsidRDefault="00A12B9F">
      <w:pPr>
        <w:rPr>
          <w:ins w:id="412" w:author="Ben Soer" w:date="2013-02-16T16:33:00Z"/>
          <w:rPrChange w:id="413" w:author="Ben Soer" w:date="2013-02-16T16:33:00Z">
            <w:rPr>
              <w:ins w:id="414" w:author="Ben Soer" w:date="2013-02-16T16:33:00Z"/>
              <w:u w:val="single"/>
            </w:rPr>
          </w:rPrChange>
        </w:rPr>
        <w:pPrChange w:id="415" w:author="Ben Soer" w:date="2013-02-16T16:33:00Z">
          <w:pPr>
            <w:pStyle w:val="Heading2"/>
          </w:pPr>
        </w:pPrChange>
      </w:pPr>
      <w:ins w:id="416" w:author="Ben Soer" w:date="2013-02-17T21:13:00Z">
        <w:r>
          <w:rPr>
            <w:noProof/>
            <w:lang w:eastAsia="en-CA"/>
          </w:rPr>
          <w:drawing>
            <wp:inline distT="0" distB="0" distL="0" distR="0">
              <wp:extent cx="5943600" cy="48367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 Page.JPG"/>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836795"/>
                      </a:xfrm>
                      <a:prstGeom prst="rect">
                        <a:avLst/>
                      </a:prstGeom>
                    </pic:spPr>
                  </pic:pic>
                </a:graphicData>
              </a:graphic>
            </wp:inline>
          </w:drawing>
        </w:r>
      </w:ins>
    </w:p>
    <w:p w:rsidR="00000000" w:rsidRDefault="00A12B9F">
      <w:pPr>
        <w:rPr>
          <w:ins w:id="417" w:author="Ben Soer" w:date="2013-02-16T16:33:00Z"/>
          <w:rPrChange w:id="418" w:author="Ben Soer" w:date="2013-02-16T16:33:00Z">
            <w:rPr>
              <w:ins w:id="419" w:author="Ben Soer" w:date="2013-02-16T16:33:00Z"/>
              <w:u w:val="single"/>
            </w:rPr>
          </w:rPrChange>
        </w:rPr>
        <w:pPrChange w:id="420" w:author="Ben Soer" w:date="2013-02-16T16:33:00Z">
          <w:pPr>
            <w:pStyle w:val="Heading2"/>
          </w:pPr>
        </w:pPrChange>
      </w:pPr>
    </w:p>
    <w:p w:rsidR="00000000" w:rsidRDefault="00A12B9F">
      <w:pPr>
        <w:rPr>
          <w:ins w:id="421" w:author="Ben Soer" w:date="2013-02-16T16:33:00Z"/>
          <w:rPrChange w:id="422" w:author="Ben Soer" w:date="2013-02-16T16:33:00Z">
            <w:rPr>
              <w:ins w:id="423" w:author="Ben Soer" w:date="2013-02-16T16:33:00Z"/>
              <w:u w:val="single"/>
            </w:rPr>
          </w:rPrChange>
        </w:rPr>
        <w:pPrChange w:id="424" w:author="Ben Soer" w:date="2013-02-16T16:33:00Z">
          <w:pPr>
            <w:pStyle w:val="Heading2"/>
          </w:pPr>
        </w:pPrChange>
      </w:pPr>
    </w:p>
    <w:p w:rsidR="00000000" w:rsidRDefault="00A12B9F">
      <w:pPr>
        <w:rPr>
          <w:ins w:id="425" w:author="Ben Soer" w:date="2013-02-16T16:33:00Z"/>
          <w:rPrChange w:id="426" w:author="Ben Soer" w:date="2013-02-16T16:33:00Z">
            <w:rPr>
              <w:ins w:id="427" w:author="Ben Soer" w:date="2013-02-16T16:33:00Z"/>
              <w:u w:val="single"/>
            </w:rPr>
          </w:rPrChange>
        </w:rPr>
        <w:pPrChange w:id="428" w:author="Ben Soer" w:date="2013-02-16T16:33:00Z">
          <w:pPr>
            <w:pStyle w:val="Heading2"/>
          </w:pPr>
        </w:pPrChange>
      </w:pPr>
    </w:p>
    <w:p w:rsidR="00000000" w:rsidRDefault="00A12B9F">
      <w:pPr>
        <w:rPr>
          <w:ins w:id="429" w:author="Ben Soer" w:date="2013-02-16T16:33:00Z"/>
          <w:rPrChange w:id="430" w:author="Ben Soer" w:date="2013-02-16T16:33:00Z">
            <w:rPr>
              <w:ins w:id="431" w:author="Ben Soer" w:date="2013-02-16T16:33:00Z"/>
              <w:u w:val="single"/>
            </w:rPr>
          </w:rPrChange>
        </w:rPr>
        <w:pPrChange w:id="432" w:author="Ben Soer" w:date="2013-02-16T16:33:00Z">
          <w:pPr>
            <w:pStyle w:val="Heading2"/>
          </w:pPr>
        </w:pPrChange>
      </w:pPr>
    </w:p>
    <w:p w:rsidR="00000000" w:rsidRDefault="00A12B9F">
      <w:pPr>
        <w:rPr>
          <w:ins w:id="433" w:author="Ben Soer" w:date="2013-02-16T16:33:00Z"/>
          <w:rPrChange w:id="434" w:author="Ben Soer" w:date="2013-02-16T16:33:00Z">
            <w:rPr>
              <w:ins w:id="435" w:author="Ben Soer" w:date="2013-02-16T16:33:00Z"/>
              <w:u w:val="single"/>
            </w:rPr>
          </w:rPrChange>
        </w:rPr>
        <w:pPrChange w:id="436" w:author="Ben Soer" w:date="2013-02-16T16:33:00Z">
          <w:pPr>
            <w:pStyle w:val="Heading2"/>
          </w:pPr>
        </w:pPrChange>
      </w:pPr>
    </w:p>
    <w:p w:rsidR="00000000" w:rsidRDefault="00A12B9F">
      <w:pPr>
        <w:rPr>
          <w:ins w:id="437" w:author="Ben Soer" w:date="2013-02-16T16:33:00Z"/>
          <w:rPrChange w:id="438" w:author="Ben Soer" w:date="2013-02-16T16:33:00Z">
            <w:rPr>
              <w:ins w:id="439" w:author="Ben Soer" w:date="2013-02-16T16:33:00Z"/>
              <w:u w:val="single"/>
            </w:rPr>
          </w:rPrChange>
        </w:rPr>
        <w:pPrChange w:id="440" w:author="Ben Soer" w:date="2013-02-16T16:33:00Z">
          <w:pPr>
            <w:pStyle w:val="Heading2"/>
          </w:pPr>
        </w:pPrChange>
      </w:pPr>
    </w:p>
    <w:p w:rsidR="00000000" w:rsidRDefault="00A12B9F">
      <w:pPr>
        <w:rPr>
          <w:ins w:id="441" w:author="Ben Soer" w:date="2013-02-16T17:32:00Z"/>
        </w:rPr>
        <w:pPrChange w:id="442" w:author="Ben Soer" w:date="2013-02-16T16:33:00Z">
          <w:pPr>
            <w:pStyle w:val="Heading2"/>
          </w:pPr>
        </w:pPrChange>
      </w:pPr>
    </w:p>
    <w:p w:rsidR="00000000" w:rsidRDefault="00A12B9F">
      <w:pPr>
        <w:rPr>
          <w:ins w:id="443" w:author="Ben Soer" w:date="2013-02-16T16:33:00Z"/>
          <w:rPrChange w:id="444" w:author="Ben Soer" w:date="2013-02-16T16:33:00Z">
            <w:rPr>
              <w:ins w:id="445" w:author="Ben Soer" w:date="2013-02-16T16:33:00Z"/>
              <w:u w:val="single"/>
            </w:rPr>
          </w:rPrChange>
        </w:rPr>
        <w:pPrChange w:id="446" w:author="Ben Soer" w:date="2013-02-16T16:33:00Z">
          <w:pPr>
            <w:pStyle w:val="Heading2"/>
          </w:pPr>
        </w:pPrChange>
      </w:pPr>
    </w:p>
    <w:p w:rsidR="00D53B96" w:rsidRDefault="00D53B96" w:rsidP="007A207C">
      <w:pPr>
        <w:pStyle w:val="Heading2"/>
        <w:rPr>
          <w:ins w:id="447" w:author="Ben Soer" w:date="2013-02-16T17:16:00Z"/>
        </w:rPr>
      </w:pPr>
      <w:ins w:id="448" w:author="Ben Soer" w:date="2013-02-16T17:16:00Z">
        <w:r>
          <w:lastRenderedPageBreak/>
          <w:t>URL to current site setup:</w:t>
        </w:r>
      </w:ins>
    </w:p>
    <w:p w:rsidR="00000000" w:rsidRDefault="000A12EC">
      <w:pPr>
        <w:rPr>
          <w:ins w:id="449" w:author="Ben Soer" w:date="2013-02-16T17:16:00Z"/>
        </w:rPr>
        <w:pPrChange w:id="450" w:author="Ben Soer" w:date="2013-02-16T17:16:00Z">
          <w:pPr>
            <w:pStyle w:val="Heading2"/>
          </w:pPr>
        </w:pPrChange>
      </w:pPr>
      <w:ins w:id="451" w:author="Ben Soer" w:date="2013-02-16T17:16:00Z">
        <w:r w:rsidRPr="000A12EC">
          <w:t>http://students.bcitdev.com/A00761759/COMP1536/A7/index.html</w:t>
        </w:r>
      </w:ins>
    </w:p>
    <w:p w:rsidR="003128D3" w:rsidRDefault="007A207C" w:rsidP="007A207C">
      <w:pPr>
        <w:pStyle w:val="Heading2"/>
        <w:rPr>
          <w:ins w:id="452" w:author="Ben Soer" w:date="2013-02-16T16:55:00Z"/>
        </w:rPr>
      </w:pPr>
      <w:ins w:id="453" w:author="Ben Soer" w:date="2013-02-16T16:55:00Z">
        <w:r>
          <w:t>Items Completed for Milestone 3</w:t>
        </w:r>
      </w:ins>
    </w:p>
    <w:p w:rsidR="00000000" w:rsidRDefault="007A207C">
      <w:pPr>
        <w:pStyle w:val="ListParagraph"/>
        <w:numPr>
          <w:ilvl w:val="0"/>
          <w:numId w:val="2"/>
        </w:numPr>
        <w:rPr>
          <w:ins w:id="454" w:author="Ben Soer" w:date="2013-02-16T16:56:00Z"/>
        </w:rPr>
        <w:pPrChange w:id="455" w:author="Ben Soer" w:date="2013-02-16T16:55:00Z">
          <w:pPr>
            <w:pStyle w:val="Heading2"/>
          </w:pPr>
        </w:pPrChange>
      </w:pPr>
      <w:ins w:id="456" w:author="Ben Soer" w:date="2013-02-16T16:56:00Z">
        <w:r>
          <w:t>Basic layouts of all pages</w:t>
        </w:r>
      </w:ins>
    </w:p>
    <w:p w:rsidR="00000000" w:rsidRDefault="007A207C">
      <w:pPr>
        <w:pStyle w:val="ListParagraph"/>
        <w:numPr>
          <w:ilvl w:val="0"/>
          <w:numId w:val="2"/>
        </w:numPr>
        <w:rPr>
          <w:ins w:id="457" w:author="Ben Soer" w:date="2013-02-16T16:57:00Z"/>
        </w:rPr>
        <w:pPrChange w:id="458" w:author="Ben Soer" w:date="2013-02-16T16:55:00Z">
          <w:pPr>
            <w:pStyle w:val="Heading2"/>
          </w:pPr>
        </w:pPrChange>
      </w:pPr>
      <w:ins w:id="459" w:author="Ben Soer" w:date="2013-02-16T16:56:00Z">
        <w:r>
          <w:t xml:space="preserve">Missing </w:t>
        </w:r>
      </w:ins>
      <w:ins w:id="460" w:author="Ben Soer" w:date="2013-02-16T16:57:00Z">
        <w:r>
          <w:t xml:space="preserve">Wire Frame for </w:t>
        </w:r>
      </w:ins>
      <w:ins w:id="461" w:author="Ben Soer" w:date="2013-02-16T18:01:00Z">
        <w:r w:rsidR="009A06CC">
          <w:t>Registratio</w:t>
        </w:r>
      </w:ins>
      <w:ins w:id="462" w:author="Ben Soer" w:date="2013-02-16T18:02:00Z">
        <w:r w:rsidR="00567B0F">
          <w:t>n</w:t>
        </w:r>
      </w:ins>
      <w:ins w:id="463" w:author="Ben Soer" w:date="2013-02-16T16:57:00Z">
        <w:r>
          <w:t xml:space="preserve"> page added</w:t>
        </w:r>
      </w:ins>
    </w:p>
    <w:p w:rsidR="00000000" w:rsidRDefault="007A207C">
      <w:pPr>
        <w:pStyle w:val="ListParagraph"/>
        <w:numPr>
          <w:ilvl w:val="0"/>
          <w:numId w:val="2"/>
        </w:numPr>
        <w:rPr>
          <w:ins w:id="464" w:author="Ben Soer" w:date="2013-02-16T16:58:00Z"/>
        </w:rPr>
        <w:pPrChange w:id="465" w:author="Ben Soer" w:date="2013-02-16T16:55:00Z">
          <w:pPr>
            <w:pStyle w:val="Heading2"/>
          </w:pPr>
        </w:pPrChange>
      </w:pPr>
      <w:ins w:id="466" w:author="Ben Soer" w:date="2013-02-16T16:57:00Z">
        <w:r>
          <w:t xml:space="preserve">Functioning pseudo-code </w:t>
        </w:r>
      </w:ins>
      <w:ins w:id="467" w:author="Ben Soer" w:date="2013-02-16T16:58:00Z">
        <w:r>
          <w:t>and links for main navigation</w:t>
        </w:r>
      </w:ins>
    </w:p>
    <w:p w:rsidR="00000000" w:rsidRDefault="007A207C">
      <w:pPr>
        <w:pStyle w:val="ListParagraph"/>
        <w:numPr>
          <w:ilvl w:val="0"/>
          <w:numId w:val="2"/>
        </w:numPr>
        <w:rPr>
          <w:ins w:id="468" w:author="Ben Soer" w:date="2013-02-16T17:43:00Z"/>
        </w:rPr>
        <w:pPrChange w:id="469" w:author="Ben Soer" w:date="2013-02-16T17:09:00Z">
          <w:pPr>
            <w:pStyle w:val="Heading2"/>
          </w:pPr>
        </w:pPrChange>
      </w:pPr>
      <w:ins w:id="470" w:author="Ben Soer" w:date="2013-02-16T16:58:00Z">
        <w:r>
          <w:t>Forms and tables</w:t>
        </w:r>
      </w:ins>
      <w:ins w:id="471" w:author="Ben Soer" w:date="2013-02-16T16:59:00Z">
        <w:r>
          <w:t xml:space="preserve"> built and functional. Action attribute goes to form demo website</w:t>
        </w:r>
      </w:ins>
    </w:p>
    <w:p w:rsidR="00000000" w:rsidRDefault="00F350A4">
      <w:pPr>
        <w:pStyle w:val="ListParagraph"/>
        <w:numPr>
          <w:ilvl w:val="0"/>
          <w:numId w:val="2"/>
        </w:numPr>
        <w:rPr>
          <w:ins w:id="472" w:author="Ben Soer" w:date="2013-02-16T17:09:00Z"/>
        </w:rPr>
        <w:pPrChange w:id="473" w:author="Ben Soer" w:date="2013-02-16T17:09:00Z">
          <w:pPr>
            <w:pStyle w:val="Heading2"/>
          </w:pPr>
        </w:pPrChange>
      </w:pPr>
      <w:ins w:id="474" w:author="Ben Soer" w:date="2013-02-16T17:43:00Z">
        <w:r>
          <w:t>Description of all colors fonts and styles described below</w:t>
        </w:r>
      </w:ins>
      <w:ins w:id="475" w:author="Ben Soer" w:date="2013-02-16T17:44:00Z">
        <w:r>
          <w:t>. Documentation of text</w:t>
        </w:r>
      </w:ins>
      <w:ins w:id="476" w:author="Ben Soer" w:date="2013-02-17T17:06:00Z">
        <w:r w:rsidR="00774151">
          <w:t xml:space="preserve"> color</w:t>
        </w:r>
      </w:ins>
      <w:ins w:id="477" w:author="Ben Soer" w:date="2013-02-16T17:44:00Z">
        <w:r>
          <w:t xml:space="preserve"> was missing from Milestone 2</w:t>
        </w:r>
      </w:ins>
      <w:ins w:id="478" w:author="Germaine" w:date="2013-02-17T22:19:00Z">
        <w:r w:rsidR="00C22011">
          <w:t>.</w:t>
        </w:r>
      </w:ins>
    </w:p>
    <w:p w:rsidR="00617533" w:rsidRDefault="00617533" w:rsidP="00617533">
      <w:pPr>
        <w:pStyle w:val="Heading2"/>
        <w:rPr>
          <w:ins w:id="479" w:author="Ben Soer" w:date="2013-02-16T17:20:00Z"/>
        </w:rPr>
      </w:pPr>
      <w:ins w:id="480" w:author="Ben Soer" w:date="2013-02-16T17:09:00Z">
        <w:r>
          <w:t xml:space="preserve">Work </w:t>
        </w:r>
      </w:ins>
      <w:ins w:id="481" w:author="Ben Soer" w:date="2013-02-16T17:10:00Z">
        <w:r>
          <w:t>Done Ahead</w:t>
        </w:r>
      </w:ins>
      <w:ins w:id="482" w:author="Ben Soer" w:date="2013-02-16T17:11:00Z">
        <w:r w:rsidR="00F16273">
          <w:t xml:space="preserve"> of Milestone 3</w:t>
        </w:r>
      </w:ins>
      <w:ins w:id="483" w:author="Ben Soer" w:date="2013-02-16T17:10:00Z">
        <w:r>
          <w:t>:</w:t>
        </w:r>
      </w:ins>
    </w:p>
    <w:p w:rsidR="00000000" w:rsidRDefault="00596FDC">
      <w:pPr>
        <w:pStyle w:val="ListParagraph"/>
        <w:numPr>
          <w:ilvl w:val="0"/>
          <w:numId w:val="5"/>
        </w:numPr>
        <w:rPr>
          <w:ins w:id="484" w:author="Ben Soer" w:date="2013-02-16T17:10:00Z"/>
        </w:rPr>
        <w:pPrChange w:id="485" w:author="Ben Soer" w:date="2013-02-16T17:20:00Z">
          <w:pPr>
            <w:pStyle w:val="Heading2"/>
          </w:pPr>
        </w:pPrChange>
      </w:pPr>
      <w:ins w:id="486" w:author="Ben Soer" w:date="2013-02-16T17:20:00Z">
        <w:r>
          <w:t>All work done has been to meet the requirements of Milestone 3.</w:t>
        </w:r>
      </w:ins>
    </w:p>
    <w:p w:rsidR="007A207C" w:rsidRDefault="007A207C" w:rsidP="007A207C">
      <w:pPr>
        <w:pStyle w:val="Heading2"/>
        <w:rPr>
          <w:ins w:id="487" w:author="Ben Soer" w:date="2013-02-16T17:05:00Z"/>
        </w:rPr>
      </w:pPr>
      <w:ins w:id="488" w:author="Ben Soer" w:date="2013-02-16T17:05:00Z">
        <w:r>
          <w:t>Changes from Original Design:</w:t>
        </w:r>
      </w:ins>
    </w:p>
    <w:p w:rsidR="00000000" w:rsidRDefault="000A6E4C">
      <w:pPr>
        <w:pStyle w:val="ListParagraph"/>
        <w:numPr>
          <w:ilvl w:val="0"/>
          <w:numId w:val="3"/>
        </w:numPr>
        <w:rPr>
          <w:ins w:id="489" w:author="Germaine" w:date="2013-02-17T18:09:00Z"/>
        </w:rPr>
        <w:pPrChange w:id="490" w:author="Ben Soer" w:date="2013-02-16T17:49:00Z">
          <w:pPr>
            <w:pStyle w:val="Heading2"/>
          </w:pPr>
        </w:pPrChange>
      </w:pPr>
      <w:ins w:id="491" w:author="Ben Soer" w:date="2013-02-16T17:29:00Z">
        <w:r>
          <w:t xml:space="preserve">“Random Photo” link added to the main navigation. The purpose is </w:t>
        </w:r>
      </w:ins>
      <w:ins w:id="492" w:author="Ben Soer" w:date="2013-02-16T17:31:00Z">
        <w:r>
          <w:t xml:space="preserve">so that viewers who just want to “jump in” to the website </w:t>
        </w:r>
        <w:del w:id="493" w:author="Matthew Banman" w:date="2013-02-17T00:33:00Z">
          <w:r w:rsidDel="00483CEF">
            <w:delText>and</w:delText>
          </w:r>
        </w:del>
      </w:ins>
      <w:ins w:id="494" w:author="Matthew Banman" w:date="2013-02-17T00:33:00Z">
        <w:r w:rsidR="00483CEF">
          <w:t>can</w:t>
        </w:r>
      </w:ins>
      <w:ins w:id="495" w:author="Ben Soer" w:date="2013-02-16T17:31:00Z">
        <w:r>
          <w:t xml:space="preserve"> have </w:t>
        </w:r>
        <w:del w:id="496" w:author="Matthew Banman" w:date="2013-02-17T00:33:00Z">
          <w:r w:rsidDel="00483CEF">
            <w:delText>straigh</w:delText>
          </w:r>
        </w:del>
      </w:ins>
      <w:ins w:id="497" w:author="Matthew Banman" w:date="2013-02-17T00:33:00Z">
        <w:r w:rsidR="00483CEF">
          <w:t>instant</w:t>
        </w:r>
      </w:ins>
      <w:ins w:id="498" w:author="Ben Soer" w:date="2013-02-16T17:31:00Z">
        <w:del w:id="499" w:author="Matthew Banman" w:date="2013-02-17T00:33:00Z">
          <w:r w:rsidDel="00483CEF">
            <w:delText>t</w:delText>
          </w:r>
        </w:del>
        <w:r>
          <w:t xml:space="preserve"> access to a random photo and what people are saying about </w:t>
        </w:r>
      </w:ins>
      <w:ins w:id="500" w:author="Matthew Banman" w:date="2013-02-17T00:34:00Z">
        <w:r w:rsidR="00483CEF">
          <w:t>it</w:t>
        </w:r>
      </w:ins>
      <w:ins w:id="501" w:author="Ben Soer" w:date="2013-02-16T17:31:00Z">
        <w:del w:id="502" w:author="Matthew Banman" w:date="2013-02-17T00:34:00Z">
          <w:r w:rsidDel="00483CEF">
            <w:delText>they can</w:delText>
          </w:r>
        </w:del>
        <w:r>
          <w:t xml:space="preserve">. </w:t>
        </w:r>
        <w:del w:id="503" w:author="Matthew Banman" w:date="2013-02-17T00:34:00Z">
          <w:r w:rsidDel="00483CEF">
            <w:delText>As w</w:delText>
          </w:r>
        </w:del>
      </w:ins>
      <w:ins w:id="504" w:author="Ben Soer" w:date="2013-02-16T17:32:00Z">
        <w:del w:id="505" w:author="Matthew Banman" w:date="2013-02-17T00:34:00Z">
          <w:r w:rsidDel="00483CEF">
            <w:delText>ell it’s to ease access to photos and commenting instead of navigating through the gallery and then selecting the photo.</w:delText>
          </w:r>
        </w:del>
      </w:ins>
      <w:ins w:id="506" w:author="Matthew Banman" w:date="2013-02-17T00:34:00Z">
        <w:r w:rsidR="00483CEF">
          <w:t>It will also help us easily test the single photo page through menu navigation.</w:t>
        </w:r>
      </w:ins>
    </w:p>
    <w:p w:rsidR="00000000" w:rsidRDefault="00F83A20">
      <w:pPr>
        <w:pStyle w:val="ListParagraph"/>
        <w:numPr>
          <w:ilvl w:val="0"/>
          <w:numId w:val="3"/>
        </w:numPr>
        <w:rPr>
          <w:ins w:id="507" w:author="Ben Soer" w:date="2013-02-16T17:49:00Z"/>
        </w:rPr>
        <w:pPrChange w:id="508" w:author="Ben Soer" w:date="2013-02-16T17:49:00Z">
          <w:pPr>
            <w:pStyle w:val="Heading2"/>
          </w:pPr>
        </w:pPrChange>
      </w:pPr>
      <w:ins w:id="509" w:author="Germaine" w:date="2013-02-17T18:09:00Z">
        <w:r>
          <w:t xml:space="preserve">There will be a PHP calendar on the Project 365 page, for navigating to specific images on each day. </w:t>
        </w:r>
      </w:ins>
    </w:p>
    <w:p w:rsidR="00617533" w:rsidRDefault="00F16273" w:rsidP="00617533">
      <w:pPr>
        <w:pStyle w:val="Heading2"/>
        <w:rPr>
          <w:ins w:id="510" w:author="Ben Soer" w:date="2013-02-16T17:11:00Z"/>
        </w:rPr>
      </w:pPr>
      <w:ins w:id="511" w:author="Ben Soer" w:date="2013-02-16T17:11:00Z">
        <w:r>
          <w:t xml:space="preserve">Website Issues </w:t>
        </w:r>
        <w:proofErr w:type="gramStart"/>
        <w:r>
          <w:t>During</w:t>
        </w:r>
        <w:proofErr w:type="gramEnd"/>
        <w:r>
          <w:t xml:space="preserve"> Design:</w:t>
        </w:r>
      </w:ins>
    </w:p>
    <w:p w:rsidR="00000000" w:rsidRDefault="00F16273">
      <w:pPr>
        <w:pStyle w:val="ListParagraph"/>
        <w:numPr>
          <w:ilvl w:val="0"/>
          <w:numId w:val="3"/>
        </w:numPr>
        <w:rPr>
          <w:ins w:id="512" w:author="Matthew Banman" w:date="2013-02-17T00:12:00Z"/>
        </w:rPr>
        <w:pPrChange w:id="513" w:author="Ben Soer" w:date="2013-02-16T17:12:00Z">
          <w:pPr>
            <w:pStyle w:val="Heading2"/>
          </w:pPr>
        </w:pPrChange>
      </w:pPr>
      <w:ins w:id="514" w:author="Ben Soer" w:date="2013-02-16T17:12:00Z">
        <w:r>
          <w:t xml:space="preserve">Color choice as color is </w:t>
        </w:r>
      </w:ins>
      <w:ins w:id="515" w:author="Ben Soer" w:date="2013-02-16T17:13:00Z">
        <w:r>
          <w:t xml:space="preserve">important in designing </w:t>
        </w:r>
      </w:ins>
      <w:ins w:id="516" w:author="Ben Soer" w:date="2013-02-16T17:12:00Z">
        <w:r>
          <w:t>a photography website</w:t>
        </w:r>
      </w:ins>
      <w:ins w:id="517" w:author="Ben Soer" w:date="2013-02-16T17:15:00Z">
        <w:r w:rsidR="00D53B96">
          <w:t xml:space="preserve">. </w:t>
        </w:r>
        <w:del w:id="518" w:author="Matthew Banman" w:date="2013-02-17T00:11:00Z">
          <w:r w:rsidR="00D53B96" w:rsidDel="00BB1613">
            <w:delText>Aswell we</w:delText>
          </w:r>
        </w:del>
      </w:ins>
      <w:ins w:id="519" w:author="Matthew Banman" w:date="2013-02-17T00:11:00Z">
        <w:r w:rsidR="00BB1613">
          <w:t>We</w:t>
        </w:r>
      </w:ins>
      <w:ins w:id="520" w:author="Ben Soer" w:date="2013-02-16T17:15:00Z">
        <w:r w:rsidR="00D53B96">
          <w:t xml:space="preserve"> each had some color preferences of our own</w:t>
        </w:r>
      </w:ins>
      <w:ins w:id="521" w:author="Ben Soer" w:date="2013-02-16T17:16:00Z">
        <w:del w:id="522" w:author="Matthew Banman" w:date="2013-02-17T00:11:00Z">
          <w:r w:rsidR="00D53B96" w:rsidDel="00BB1613">
            <w:delText>……</w:delText>
          </w:r>
        </w:del>
      </w:ins>
    </w:p>
    <w:p w:rsidR="00000000" w:rsidRDefault="00BB1613">
      <w:pPr>
        <w:pStyle w:val="ListParagraph"/>
        <w:numPr>
          <w:ilvl w:val="0"/>
          <w:numId w:val="3"/>
        </w:numPr>
        <w:rPr>
          <w:ins w:id="523" w:author="Matthew Banman" w:date="2013-02-17T00:14:00Z"/>
          <w:del w:id="524" w:author="Germaine" w:date="2013-02-17T22:20:00Z"/>
        </w:rPr>
        <w:pPrChange w:id="525" w:author="Ben Soer" w:date="2013-02-16T17:12:00Z">
          <w:pPr>
            <w:pStyle w:val="Heading2"/>
          </w:pPr>
        </w:pPrChange>
      </w:pPr>
      <w:ins w:id="526" w:author="Matthew Banman" w:date="2013-02-17T00:12:00Z">
        <w:r>
          <w:t xml:space="preserve">Unfinished work can be difficult to user test </w:t>
        </w:r>
      </w:ins>
      <w:ins w:id="527" w:author="Matthew Banman" w:date="2013-02-17T00:13:00Z">
        <w:r>
          <w:t>– users expect full functionality and can find it hard to imagine what might be.</w:t>
        </w:r>
      </w:ins>
      <w:ins w:id="528" w:author="Matthew Banman" w:date="2013-02-17T00:14:00Z">
        <w:r>
          <w:t xml:space="preserve"> </w:t>
        </w:r>
      </w:ins>
    </w:p>
    <w:p w:rsidR="00000000" w:rsidRDefault="00A12B9F">
      <w:pPr>
        <w:pStyle w:val="ListParagraph"/>
        <w:numPr>
          <w:ilvl w:val="0"/>
          <w:numId w:val="3"/>
        </w:numPr>
        <w:rPr>
          <w:ins w:id="529" w:author="Ben Soer" w:date="2013-02-16T16:33:00Z"/>
          <w:rPrChange w:id="530" w:author="Ben Soer" w:date="2013-02-16T17:11:00Z">
            <w:rPr>
              <w:ins w:id="531" w:author="Ben Soer" w:date="2013-02-16T16:33:00Z"/>
              <w:u w:val="single"/>
            </w:rPr>
          </w:rPrChange>
        </w:rPr>
        <w:pPrChange w:id="532" w:author="Germaine" w:date="2013-02-17T22:20:00Z">
          <w:pPr>
            <w:pStyle w:val="Heading2"/>
          </w:pPr>
        </w:pPrChange>
      </w:pPr>
    </w:p>
    <w:p w:rsidR="00000000" w:rsidRDefault="006E385E">
      <w:pPr>
        <w:pStyle w:val="Heading2"/>
        <w:rPr>
          <w:ins w:id="533" w:author="Matthew Banman" w:date="2013-02-16T22:49:00Z"/>
        </w:rPr>
        <w:pPrChange w:id="534" w:author="Ben Soer" w:date="2013-02-16T17:18:00Z">
          <w:pPr>
            <w:spacing w:after="0"/>
          </w:pPr>
        </w:pPrChange>
      </w:pPr>
      <w:ins w:id="535" w:author="Ben Soer" w:date="2013-02-16T17:18:00Z">
        <w:r>
          <w:t xml:space="preserve">Usability Testing </w:t>
        </w:r>
      </w:ins>
      <w:ins w:id="536" w:author="Ben Soer" w:date="2013-02-16T17:57:00Z">
        <w:r w:rsidR="007C3E13">
          <w:t xml:space="preserve">of </w:t>
        </w:r>
      </w:ins>
      <w:ins w:id="537" w:author="Ben Soer" w:date="2013-02-16T17:18:00Z">
        <w:r>
          <w:t>Milestone 3:</w:t>
        </w:r>
      </w:ins>
    </w:p>
    <w:p w:rsidR="00000000" w:rsidRDefault="00A12B9F">
      <w:pPr>
        <w:rPr>
          <w:ins w:id="538" w:author="Matthew Banman" w:date="2013-02-16T22:49:00Z"/>
        </w:rPr>
        <w:pPrChange w:id="539" w:author="Matthew Banman" w:date="2013-02-16T22:49:00Z">
          <w:pPr>
            <w:spacing w:after="0"/>
          </w:pPr>
        </w:pPrChange>
      </w:pPr>
    </w:p>
    <w:p w:rsidR="00000000" w:rsidRDefault="00174842">
      <w:pPr>
        <w:rPr>
          <w:ins w:id="540" w:author="Ben Soer" w:date="2013-02-16T17:18:00Z"/>
        </w:rPr>
        <w:pPrChange w:id="541" w:author="Matthew Banman" w:date="2013-02-16T22:49:00Z">
          <w:pPr>
            <w:spacing w:after="0"/>
          </w:pPr>
        </w:pPrChange>
      </w:pPr>
      <w:ins w:id="542" w:author="Matthew Banman" w:date="2013-02-16T22:49:00Z">
        <w:r>
          <w:t>Comments</w:t>
        </w:r>
        <w:del w:id="543" w:author="Ben Soer" w:date="2013-02-17T21:19:00Z">
          <w:r w:rsidDel="00FA0D0E">
            <w:delText xml:space="preserve"> from user 1</w:delText>
          </w:r>
        </w:del>
        <w:r>
          <w:t>:</w:t>
        </w:r>
      </w:ins>
    </w:p>
    <w:p w:rsidR="00000000" w:rsidRDefault="002E5853">
      <w:pPr>
        <w:pStyle w:val="ListParagraph"/>
        <w:numPr>
          <w:ilvl w:val="0"/>
          <w:numId w:val="3"/>
        </w:numPr>
        <w:rPr>
          <w:ins w:id="544" w:author="Matthew Banman" w:date="2013-02-16T22:49:00Z"/>
        </w:rPr>
        <w:pPrChange w:id="545" w:author="Ben Soer" w:date="2013-02-16T17:18:00Z">
          <w:pPr>
            <w:spacing w:after="0"/>
          </w:pPr>
        </w:pPrChange>
      </w:pPr>
      <w:ins w:id="546" w:author="Matthew Banman" w:date="2013-02-17T00:07:00Z">
        <w:r>
          <w:t>The c</w:t>
        </w:r>
      </w:ins>
      <w:ins w:id="547" w:author="Matthew Banman" w:date="2013-02-16T22:49:00Z">
        <w:r w:rsidR="00174842">
          <w:t>olour scheme looks too much like Facebook</w:t>
        </w:r>
      </w:ins>
    </w:p>
    <w:p w:rsidR="00000000" w:rsidRDefault="002E5853">
      <w:pPr>
        <w:pStyle w:val="ListParagraph"/>
        <w:numPr>
          <w:ilvl w:val="0"/>
          <w:numId w:val="3"/>
        </w:numPr>
        <w:rPr>
          <w:ins w:id="548" w:author="Matthew Banman" w:date="2013-02-16T22:50:00Z"/>
        </w:rPr>
        <w:pPrChange w:id="549" w:author="Ben Soer" w:date="2013-02-16T17:18:00Z">
          <w:pPr>
            <w:spacing w:after="0"/>
          </w:pPr>
        </w:pPrChange>
      </w:pPr>
      <w:ins w:id="550" w:author="Matthew Banman" w:date="2013-02-17T00:07:00Z">
        <w:r>
          <w:t>The</w:t>
        </w:r>
      </w:ins>
      <w:ins w:id="551" w:author="Matthew Banman" w:date="2013-02-16T22:50:00Z">
        <w:r w:rsidR="00174842">
          <w:t xml:space="preserve"> layout </w:t>
        </w:r>
      </w:ins>
      <w:ins w:id="552" w:author="Matthew Banman" w:date="2013-02-17T00:07:00Z">
        <w:r>
          <w:t>is simple and functional</w:t>
        </w:r>
      </w:ins>
    </w:p>
    <w:p w:rsidR="00000000" w:rsidRDefault="00174842">
      <w:pPr>
        <w:pStyle w:val="ListParagraph"/>
        <w:numPr>
          <w:ilvl w:val="0"/>
          <w:numId w:val="3"/>
        </w:numPr>
        <w:rPr>
          <w:ins w:id="553" w:author="Matthew Banman" w:date="2013-02-16T22:50:00Z"/>
        </w:rPr>
        <w:pPrChange w:id="554" w:author="Ben Soer" w:date="2013-02-16T17:18:00Z">
          <w:pPr>
            <w:spacing w:after="0"/>
          </w:pPr>
        </w:pPrChange>
      </w:pPr>
      <w:ins w:id="555" w:author="Matthew Banman" w:date="2013-02-16T22:50:00Z">
        <w:r>
          <w:t>Doesn’t like that single images navigate away from the gallery page (this will be implemented in a later stage of development)</w:t>
        </w:r>
      </w:ins>
    </w:p>
    <w:p w:rsidR="00000000" w:rsidRDefault="00174842">
      <w:pPr>
        <w:pStyle w:val="ListParagraph"/>
        <w:numPr>
          <w:ilvl w:val="0"/>
          <w:numId w:val="3"/>
        </w:numPr>
        <w:rPr>
          <w:ins w:id="556" w:author="Matthew Banman" w:date="2013-02-16T22:54:00Z"/>
        </w:rPr>
        <w:pPrChange w:id="557" w:author="Matthew Banman" w:date="2013-02-17T00:08:00Z">
          <w:pPr>
            <w:spacing w:after="0"/>
          </w:pPr>
        </w:pPrChange>
      </w:pPr>
      <w:ins w:id="558" w:author="Matthew Banman" w:date="2013-02-16T22:52:00Z">
        <w:r>
          <w:t>The gallery page needs a next page button</w:t>
        </w:r>
      </w:ins>
      <w:ins w:id="559" w:author="Matthew Banman" w:date="2013-02-17T00:08:00Z">
        <w:r w:rsidR="002E5853">
          <w:t xml:space="preserve"> if there are more than 9 images.</w:t>
        </w:r>
      </w:ins>
    </w:p>
    <w:p w:rsidR="00000000" w:rsidRDefault="00374035">
      <w:pPr>
        <w:pStyle w:val="ListParagraph"/>
        <w:numPr>
          <w:ilvl w:val="0"/>
          <w:numId w:val="3"/>
        </w:numPr>
        <w:rPr>
          <w:ins w:id="560" w:author="Matthew Banman" w:date="2013-02-16T22:54:00Z"/>
        </w:rPr>
        <w:pPrChange w:id="561" w:author="Ben Soer" w:date="2013-02-16T17:18:00Z">
          <w:pPr>
            <w:spacing w:after="0"/>
          </w:pPr>
        </w:pPrChange>
      </w:pPr>
      <w:ins w:id="562" w:author="Matthew Banman" w:date="2013-02-17T00:09:00Z">
        <w:r>
          <w:t xml:space="preserve">The </w:t>
        </w:r>
        <w:proofErr w:type="gramStart"/>
        <w:r>
          <w:t>members</w:t>
        </w:r>
        <w:proofErr w:type="gramEnd"/>
        <w:r>
          <w:t xml:space="preserve"> page should have an</w:t>
        </w:r>
      </w:ins>
      <w:ins w:id="563" w:author="Matthew Banman" w:date="2013-02-16T22:54:00Z">
        <w:r w:rsidR="00174842">
          <w:t xml:space="preserve"> indication of what </w:t>
        </w:r>
      </w:ins>
      <w:ins w:id="564" w:author="Matthew Banman" w:date="2013-02-17T00:09:00Z">
        <w:r>
          <w:t>fields are required</w:t>
        </w:r>
      </w:ins>
      <w:ins w:id="565" w:author="Matthew Banman" w:date="2013-02-16T22:54:00Z">
        <w:r w:rsidR="00174842">
          <w:t xml:space="preserve"> </w:t>
        </w:r>
      </w:ins>
      <w:ins w:id="566" w:author="Matthew Banman" w:date="2013-02-17T00:09:00Z">
        <w:r>
          <w:t>before submission.</w:t>
        </w:r>
      </w:ins>
    </w:p>
    <w:p w:rsidR="00000000" w:rsidRDefault="00374035">
      <w:pPr>
        <w:pStyle w:val="ListParagraph"/>
        <w:numPr>
          <w:ilvl w:val="0"/>
          <w:numId w:val="3"/>
        </w:numPr>
        <w:rPr>
          <w:ins w:id="567" w:author="Ben Soer" w:date="2013-02-17T17:04:00Z"/>
        </w:rPr>
        <w:pPrChange w:id="568" w:author="Matthew Banman" w:date="2013-02-17T00:07:00Z">
          <w:pPr>
            <w:spacing w:after="0"/>
          </w:pPr>
        </w:pPrChange>
      </w:pPr>
      <w:ins w:id="569" w:author="Matthew Banman" w:date="2013-02-17T00:10:00Z">
        <w:r>
          <w:t xml:space="preserve">The </w:t>
        </w:r>
        <w:proofErr w:type="gramStart"/>
        <w:r>
          <w:t>members</w:t>
        </w:r>
        <w:proofErr w:type="gramEnd"/>
        <w:r>
          <w:t xml:space="preserve"> page should have a form to upload a user image (for comments)</w:t>
        </w:r>
      </w:ins>
      <w:ins w:id="570" w:author="Matthew Banman" w:date="2013-02-16T22:55:00Z">
        <w:r w:rsidR="009A3DF5">
          <w:t>.</w:t>
        </w:r>
      </w:ins>
    </w:p>
    <w:p w:rsidR="00000000" w:rsidRDefault="00A12B9F">
      <w:pPr>
        <w:rPr>
          <w:ins w:id="571" w:author="Ben Soer" w:date="2013-02-17T17:56:00Z"/>
        </w:rPr>
        <w:pPrChange w:id="572" w:author="Ben Soer" w:date="2013-02-17T17:57:00Z">
          <w:pPr>
            <w:spacing w:after="0"/>
          </w:pPr>
        </w:pPrChange>
      </w:pPr>
    </w:p>
    <w:p w:rsidR="00000000" w:rsidRDefault="00A12B9F">
      <w:pPr>
        <w:rPr>
          <w:ins w:id="573" w:author="Ben Soer" w:date="2013-02-17T17:04:00Z"/>
        </w:rPr>
        <w:pPrChange w:id="574" w:author="Ben Soer" w:date="2013-02-17T17:04:00Z">
          <w:pPr>
            <w:spacing w:after="0"/>
          </w:pPr>
        </w:pPrChange>
      </w:pPr>
    </w:p>
    <w:p w:rsidR="00365A14" w:rsidRDefault="00365A14" w:rsidP="00365A14">
      <w:pPr>
        <w:pStyle w:val="Heading2"/>
        <w:rPr>
          <w:ins w:id="575" w:author="Ben Soer" w:date="2013-02-17T17:04:00Z"/>
          <w:color w:val="000000"/>
        </w:rPr>
      </w:pPr>
      <w:ins w:id="576" w:author="Ben Soer" w:date="2013-02-17T17:04:00Z">
        <w:r>
          <w:rPr>
            <w:rFonts w:ascii="Cambria" w:hAnsi="Cambria"/>
            <w:color w:val="4F81BD"/>
          </w:rPr>
          <w:t>Styling:</w:t>
        </w:r>
      </w:ins>
    </w:p>
    <w:p w:rsidR="00365A14" w:rsidRDefault="00365A14" w:rsidP="00365A14">
      <w:pPr>
        <w:pStyle w:val="Heading3"/>
        <w:rPr>
          <w:ins w:id="577" w:author="Ben Soer" w:date="2013-02-17T17:04:00Z"/>
          <w:color w:val="000000"/>
        </w:rPr>
      </w:pPr>
      <w:ins w:id="578" w:author="Ben Soer" w:date="2013-02-17T17:04:00Z">
        <w:r>
          <w:rPr>
            <w:rFonts w:ascii="Cambria" w:hAnsi="Cambria"/>
            <w:color w:val="4F81BD"/>
            <w:sz w:val="23"/>
            <w:szCs w:val="23"/>
          </w:rPr>
          <w:t>Fonts and Colors:</w:t>
        </w:r>
      </w:ins>
    </w:p>
    <w:p w:rsidR="00365A14" w:rsidRDefault="00365A14" w:rsidP="00365A14">
      <w:pPr>
        <w:pStyle w:val="NormalWeb"/>
        <w:spacing w:before="0" w:beforeAutospacing="0" w:after="0" w:afterAutospacing="0"/>
        <w:ind w:firstLine="720"/>
        <w:rPr>
          <w:ins w:id="579" w:author="Ben Soer" w:date="2013-02-17T17:04:00Z"/>
          <w:color w:val="000000"/>
          <w:sz w:val="27"/>
          <w:szCs w:val="27"/>
        </w:rPr>
      </w:pPr>
      <w:ins w:id="580" w:author="Ben Soer" w:date="2013-02-17T17:04:00Z">
        <w:r>
          <w:rPr>
            <w:rFonts w:ascii="Calibri" w:hAnsi="Calibri"/>
            <w:color w:val="000000"/>
            <w:sz w:val="23"/>
            <w:szCs w:val="23"/>
          </w:rPr>
          <w:t>The colors applied across all</w:t>
        </w:r>
        <w:r w:rsidR="00AA038C">
          <w:rPr>
            <w:rFonts w:ascii="Calibri" w:hAnsi="Calibri"/>
            <w:color w:val="000000"/>
            <w:sz w:val="23"/>
            <w:szCs w:val="23"/>
          </w:rPr>
          <w:t xml:space="preserve"> of our pages will be blue (#46</w:t>
        </w:r>
      </w:ins>
      <w:ins w:id="581" w:author="Ben Soer" w:date="2013-02-17T19:48:00Z">
        <w:r w:rsidR="00AA038C">
          <w:rPr>
            <w:rFonts w:ascii="Calibri" w:hAnsi="Calibri"/>
            <w:color w:val="000000"/>
            <w:sz w:val="23"/>
            <w:szCs w:val="23"/>
          </w:rPr>
          <w:t>79</w:t>
        </w:r>
      </w:ins>
      <w:ins w:id="582" w:author="Ben Soer" w:date="2013-02-17T17:04:00Z">
        <w:r>
          <w:rPr>
            <w:rFonts w:ascii="Calibri" w:hAnsi="Calibri"/>
            <w:color w:val="000000"/>
            <w:sz w:val="23"/>
            <w:szCs w:val="23"/>
          </w:rPr>
          <w:t xml:space="preserve">B3) </w:t>
        </w:r>
        <w:del w:id="583" w:author="Germaine" w:date="2013-02-17T22:21:00Z">
          <w:r w:rsidDel="00C22011">
            <w:rPr>
              <w:rFonts w:ascii="Calibri" w:hAnsi="Calibri"/>
              <w:color w:val="000000"/>
              <w:sz w:val="23"/>
              <w:szCs w:val="23"/>
            </w:rPr>
            <w:delText> </w:delText>
          </w:r>
        </w:del>
        <w:r>
          <w:rPr>
            <w:rFonts w:ascii="Calibri" w:hAnsi="Calibri"/>
            <w:color w:val="000000"/>
            <w:sz w:val="23"/>
            <w:szCs w:val="23"/>
          </w:rPr>
          <w:t>for the header with white text, a light gray (#CCD9DE) with black text for the body section,</w:t>
        </w:r>
      </w:ins>
      <w:ins w:id="584" w:author="Germaine" w:date="2013-02-17T22:21:00Z">
        <w:r w:rsidR="00C22011">
          <w:rPr>
            <w:rFonts w:ascii="Calibri" w:hAnsi="Calibri"/>
            <w:color w:val="000000"/>
            <w:sz w:val="23"/>
            <w:szCs w:val="23"/>
          </w:rPr>
          <w:t xml:space="preserve"> </w:t>
        </w:r>
      </w:ins>
      <w:ins w:id="585" w:author="Ben Soer" w:date="2013-02-17T17:04:00Z">
        <w:r>
          <w:rPr>
            <w:rFonts w:ascii="Calibri" w:hAnsi="Calibri"/>
            <w:color w:val="000000"/>
            <w:sz w:val="23"/>
            <w:szCs w:val="23"/>
          </w:rPr>
          <w:t>grey (#444444) text headers for each section, and a dark stone grey (#5B6366) with white text for the footer. We want to keep these colors subtle so as to maximize the contrast to the photo so that it will catch the viewers’ attention easily.</w:t>
        </w:r>
      </w:ins>
    </w:p>
    <w:p w:rsidR="00365A14" w:rsidRDefault="00365A14" w:rsidP="00365A14">
      <w:pPr>
        <w:pStyle w:val="NormalWeb"/>
        <w:spacing w:before="0" w:beforeAutospacing="0" w:after="0" w:afterAutospacing="0"/>
        <w:ind w:firstLine="720"/>
        <w:rPr>
          <w:ins w:id="586" w:author="Ben Soer" w:date="2013-02-17T17:04:00Z"/>
          <w:color w:val="000000"/>
          <w:sz w:val="27"/>
          <w:szCs w:val="27"/>
        </w:rPr>
      </w:pPr>
      <w:ins w:id="587" w:author="Ben Soer" w:date="2013-02-17T17:04:00Z">
        <w:r>
          <w:rPr>
            <w:rFonts w:ascii="Calibri" w:hAnsi="Calibri"/>
            <w:color w:val="000000"/>
            <w:sz w:val="23"/>
            <w:szCs w:val="23"/>
          </w:rPr>
          <w:t>The fonts applied across all of our pages will be Arial and Sans-Serif fonts for all sections of the page.</w:t>
        </w:r>
      </w:ins>
    </w:p>
    <w:p w:rsidR="00365A14" w:rsidRDefault="00365A14" w:rsidP="00365A14">
      <w:pPr>
        <w:pStyle w:val="Heading3"/>
        <w:rPr>
          <w:ins w:id="588" w:author="Ben Soer" w:date="2013-02-17T17:04:00Z"/>
          <w:color w:val="000000"/>
          <w:sz w:val="27"/>
          <w:szCs w:val="27"/>
        </w:rPr>
      </w:pPr>
      <w:ins w:id="589" w:author="Ben Soer" w:date="2013-02-17T17:04:00Z">
        <w:r>
          <w:rPr>
            <w:rFonts w:ascii="Cambria" w:hAnsi="Cambria"/>
            <w:color w:val="4F81BD"/>
            <w:sz w:val="23"/>
            <w:szCs w:val="23"/>
          </w:rPr>
          <w:t>Common Elements:</w:t>
        </w:r>
      </w:ins>
    </w:p>
    <w:p w:rsidR="00365A14" w:rsidRDefault="00365A14" w:rsidP="00365A14">
      <w:pPr>
        <w:rPr>
          <w:ins w:id="590" w:author="Ben Soer" w:date="2013-02-17T17:04:00Z"/>
          <w:color w:val="000000"/>
          <w:sz w:val="27"/>
          <w:szCs w:val="27"/>
        </w:rPr>
      </w:pPr>
      <w:ins w:id="591" w:author="Ben Soer" w:date="2013-02-17T17:04:00Z">
        <w:r>
          <w:rPr>
            <w:rStyle w:val="apple-tab-span"/>
            <w:rFonts w:ascii="Calibri" w:hAnsi="Calibri"/>
            <w:color w:val="000000"/>
            <w:sz w:val="23"/>
            <w:szCs w:val="23"/>
          </w:rPr>
          <w:tab/>
        </w:r>
        <w:r>
          <w:rPr>
            <w:rFonts w:ascii="Calibri" w:hAnsi="Calibri"/>
            <w:color w:val="000000"/>
            <w:sz w:val="23"/>
            <w:szCs w:val="23"/>
          </w:rPr>
          <w:t xml:space="preserve">The styling for a number of sections will use mostly default settings. Paragraphs and areas containing text will use default styling. Links in the header will be bold and underlined. In the </w:t>
        </w:r>
        <w:proofErr w:type="gramStart"/>
        <w:r>
          <w:rPr>
            <w:rFonts w:ascii="Calibri" w:hAnsi="Calibri"/>
            <w:color w:val="000000"/>
            <w:sz w:val="23"/>
            <w:szCs w:val="23"/>
          </w:rPr>
          <w:t>body ,</w:t>
        </w:r>
        <w:proofErr w:type="gramEnd"/>
        <w:r>
          <w:rPr>
            <w:rFonts w:ascii="Calibri" w:hAnsi="Calibri"/>
            <w:color w:val="000000"/>
            <w:sz w:val="23"/>
            <w:szCs w:val="23"/>
          </w:rPr>
          <w:t xml:space="preserve"> the section headers will be bold 25px. For headings within text documents and forms, they will be bold and default size. Lists are styled horizontally in the head section and the footer, and vertically for the left side menu on the </w:t>
        </w:r>
        <w:proofErr w:type="gramStart"/>
        <w:r>
          <w:rPr>
            <w:rFonts w:ascii="Calibri" w:hAnsi="Calibri"/>
            <w:color w:val="000000"/>
            <w:sz w:val="23"/>
            <w:szCs w:val="23"/>
          </w:rPr>
          <w:t>About</w:t>
        </w:r>
        <w:proofErr w:type="gramEnd"/>
        <w:r>
          <w:rPr>
            <w:rFonts w:ascii="Calibri" w:hAnsi="Calibri"/>
            <w:color w:val="000000"/>
            <w:sz w:val="23"/>
            <w:szCs w:val="23"/>
          </w:rPr>
          <w:t xml:space="preserve"> and Members page. The lists will all be bold font and underlined.</w:t>
        </w:r>
      </w:ins>
    </w:p>
    <w:p w:rsidR="00365A14" w:rsidRDefault="00365A14" w:rsidP="00365A14">
      <w:pPr>
        <w:pStyle w:val="Heading3"/>
        <w:rPr>
          <w:ins w:id="592" w:author="Ben Soer" w:date="2013-02-17T17:04:00Z"/>
          <w:color w:val="000000"/>
          <w:sz w:val="27"/>
          <w:szCs w:val="27"/>
        </w:rPr>
      </w:pPr>
      <w:ins w:id="593" w:author="Ben Soer" w:date="2013-02-17T17:04:00Z">
        <w:r>
          <w:rPr>
            <w:rFonts w:ascii="Cambria" w:hAnsi="Cambria"/>
            <w:color w:val="4F81BD"/>
            <w:sz w:val="23"/>
            <w:szCs w:val="23"/>
          </w:rPr>
          <w:t>Pseudo-classes:</w:t>
        </w:r>
      </w:ins>
    </w:p>
    <w:p w:rsidR="00365A14" w:rsidRDefault="00365A14" w:rsidP="00365A14">
      <w:pPr>
        <w:rPr>
          <w:ins w:id="594" w:author="Ben Soer" w:date="2013-02-17T17:04:00Z"/>
          <w:color w:val="000000"/>
          <w:sz w:val="27"/>
          <w:szCs w:val="27"/>
        </w:rPr>
      </w:pPr>
      <w:ins w:id="595" w:author="Ben Soer" w:date="2013-02-17T17:04:00Z">
        <w:r>
          <w:rPr>
            <w:rStyle w:val="apple-tab-span"/>
            <w:rFonts w:ascii="Calibri" w:hAnsi="Calibri"/>
            <w:color w:val="000000"/>
            <w:sz w:val="23"/>
            <w:szCs w:val="23"/>
          </w:rPr>
          <w:tab/>
        </w:r>
        <w:r>
          <w:rPr>
            <w:rFonts w:ascii="Calibri" w:hAnsi="Calibri"/>
            <w:color w:val="000000"/>
            <w:sz w:val="23"/>
            <w:szCs w:val="23"/>
          </w:rPr>
          <w:t xml:space="preserve">The pseudo-classes on the main navigation links will originally be white and underlined but will </w:t>
        </w:r>
        <w:proofErr w:type="gramStart"/>
        <w:r>
          <w:rPr>
            <w:rFonts w:ascii="Calibri" w:hAnsi="Calibri"/>
            <w:color w:val="000000"/>
            <w:sz w:val="23"/>
            <w:szCs w:val="23"/>
          </w:rPr>
          <w:t>turn  black</w:t>
        </w:r>
        <w:proofErr w:type="gramEnd"/>
        <w:r>
          <w:rPr>
            <w:rFonts w:ascii="Calibri" w:hAnsi="Calibri"/>
            <w:color w:val="000000"/>
            <w:sz w:val="23"/>
            <w:szCs w:val="23"/>
          </w:rPr>
          <w:t xml:space="preserve"> when hovered over or put in focus by the keyboard. Visited pages will also be white in order to keep the look of the navigation consistent.</w:t>
        </w:r>
      </w:ins>
    </w:p>
    <w:p w:rsidR="00365A14" w:rsidRDefault="00365A14" w:rsidP="00365A14">
      <w:pPr>
        <w:pStyle w:val="Heading3"/>
        <w:rPr>
          <w:ins w:id="596" w:author="Ben Soer" w:date="2013-02-17T17:04:00Z"/>
          <w:color w:val="000000"/>
          <w:sz w:val="27"/>
          <w:szCs w:val="27"/>
        </w:rPr>
      </w:pPr>
      <w:ins w:id="597" w:author="Ben Soer" w:date="2013-02-17T17:04:00Z">
        <w:r>
          <w:rPr>
            <w:rFonts w:ascii="Cambria" w:hAnsi="Cambria"/>
            <w:color w:val="4F81BD"/>
            <w:sz w:val="23"/>
            <w:szCs w:val="23"/>
          </w:rPr>
          <w:t>Forms and Tables:</w:t>
        </w:r>
      </w:ins>
    </w:p>
    <w:p w:rsidR="00000000" w:rsidRDefault="00365A14">
      <w:pPr>
        <w:rPr>
          <w:ins w:id="598" w:author="Ben Soer" w:date="2013-03-02T14:34:00Z"/>
          <w:rFonts w:ascii="Calibri" w:hAnsi="Calibri"/>
          <w:color w:val="000000"/>
          <w:sz w:val="23"/>
          <w:szCs w:val="23"/>
        </w:rPr>
        <w:pPrChange w:id="599" w:author="Ben Soer" w:date="2013-02-17T17:04:00Z">
          <w:pPr>
            <w:spacing w:after="0"/>
          </w:pPr>
        </w:pPrChange>
      </w:pPr>
      <w:ins w:id="600" w:author="Ben Soer" w:date="2013-02-17T17:04:00Z">
        <w:r>
          <w:rPr>
            <w:rStyle w:val="apple-tab-span"/>
            <w:rFonts w:ascii="Calibri" w:hAnsi="Calibri"/>
            <w:color w:val="000000"/>
            <w:sz w:val="23"/>
            <w:szCs w:val="23"/>
          </w:rPr>
          <w:tab/>
        </w:r>
        <w:r>
          <w:rPr>
            <w:rFonts w:ascii="Calibri" w:hAnsi="Calibri"/>
            <w:color w:val="000000"/>
            <w:sz w:val="23"/>
            <w:szCs w:val="23"/>
          </w:rPr>
          <w:t>The fo</w:t>
        </w:r>
        <w:r w:rsidR="009C3E95">
          <w:rPr>
            <w:rFonts w:ascii="Calibri" w:hAnsi="Calibri"/>
            <w:color w:val="000000"/>
            <w:sz w:val="23"/>
            <w:szCs w:val="23"/>
          </w:rPr>
          <w:t xml:space="preserve">rm will be styled within </w:t>
        </w:r>
      </w:ins>
      <w:ins w:id="601" w:author="Ben Soer" w:date="2013-02-17T21:15:00Z">
        <w:r w:rsidR="009C3E95">
          <w:rPr>
            <w:rFonts w:ascii="Calibri" w:hAnsi="Calibri"/>
            <w:color w:val="000000"/>
            <w:sz w:val="23"/>
            <w:szCs w:val="23"/>
          </w:rPr>
          <w:t>divisions</w:t>
        </w:r>
      </w:ins>
      <w:ins w:id="602" w:author="Ben Soer" w:date="2013-02-17T17:04:00Z">
        <w:r>
          <w:rPr>
            <w:rFonts w:ascii="Calibri" w:hAnsi="Calibri"/>
            <w:color w:val="000000"/>
            <w:sz w:val="23"/>
            <w:szCs w:val="23"/>
          </w:rPr>
          <w:t xml:space="preserve"> and use the fonts defined in the fonts section. They will be set inside a blue </w:t>
        </w:r>
        <w:proofErr w:type="spellStart"/>
        <w:r>
          <w:rPr>
            <w:rFonts w:ascii="Calibri" w:hAnsi="Calibri"/>
            <w:color w:val="000000"/>
            <w:sz w:val="23"/>
            <w:szCs w:val="23"/>
          </w:rPr>
          <w:t>fieldset</w:t>
        </w:r>
        <w:proofErr w:type="spellEnd"/>
        <w:r>
          <w:rPr>
            <w:rFonts w:ascii="Calibri" w:hAnsi="Calibri"/>
            <w:color w:val="000000"/>
            <w:sz w:val="23"/>
            <w:szCs w:val="23"/>
          </w:rPr>
          <w:t xml:space="preserve"> with a bold legend. The form will be presented in a formal manner with a very straightforward and intuitive layout.  The </w:t>
        </w:r>
      </w:ins>
      <w:ins w:id="603" w:author="Ben Soer" w:date="2013-02-17T21:16:00Z">
        <w:r w:rsidR="009C3E95">
          <w:rPr>
            <w:rFonts w:ascii="Calibri" w:hAnsi="Calibri"/>
            <w:color w:val="000000"/>
            <w:sz w:val="23"/>
            <w:szCs w:val="23"/>
          </w:rPr>
          <w:t xml:space="preserve">table uses default </w:t>
        </w:r>
        <w:del w:id="604" w:author="Germaine" w:date="2013-02-17T22:23:00Z">
          <w:r w:rsidR="009C3E95" w:rsidDel="00C22011">
            <w:rPr>
              <w:rFonts w:ascii="Calibri" w:hAnsi="Calibri"/>
              <w:color w:val="000000"/>
              <w:sz w:val="23"/>
              <w:szCs w:val="23"/>
            </w:rPr>
            <w:delText>styles</w:delText>
          </w:r>
        </w:del>
      </w:ins>
      <w:ins w:id="605" w:author="Germaine" w:date="2013-02-17T22:23:00Z">
        <w:r w:rsidR="00C22011">
          <w:rPr>
            <w:rFonts w:ascii="Calibri" w:hAnsi="Calibri"/>
            <w:color w:val="000000"/>
            <w:sz w:val="23"/>
            <w:szCs w:val="23"/>
          </w:rPr>
          <w:t>colours for each row for visual appeal.</w:t>
        </w:r>
      </w:ins>
      <w:ins w:id="606" w:author="Ben Soer" w:date="2013-02-17T21:16:00Z">
        <w:r w:rsidR="009C3E95">
          <w:rPr>
            <w:rFonts w:ascii="Calibri" w:hAnsi="Calibri"/>
            <w:color w:val="000000"/>
            <w:sz w:val="23"/>
            <w:szCs w:val="23"/>
          </w:rPr>
          <w:t xml:space="preserve"> </w:t>
        </w:r>
      </w:ins>
      <w:ins w:id="607" w:author="Germaine" w:date="2013-02-17T22:23:00Z">
        <w:r w:rsidR="00C22011">
          <w:rPr>
            <w:rFonts w:ascii="Calibri" w:hAnsi="Calibri"/>
            <w:color w:val="000000"/>
            <w:sz w:val="23"/>
            <w:szCs w:val="23"/>
          </w:rPr>
          <w:t>It will have a</w:t>
        </w:r>
      </w:ins>
      <w:ins w:id="608" w:author="Ben Soer" w:date="2013-02-17T21:16:00Z">
        <w:del w:id="609" w:author="Germaine" w:date="2013-02-17T22:23:00Z">
          <w:r w:rsidR="009C3E95" w:rsidDel="00C22011">
            <w:rPr>
              <w:rFonts w:ascii="Calibri" w:hAnsi="Calibri"/>
              <w:color w:val="000000"/>
              <w:sz w:val="23"/>
              <w:szCs w:val="23"/>
            </w:rPr>
            <w:delText>with</w:delText>
          </w:r>
        </w:del>
        <w:r w:rsidR="009C3E95">
          <w:rPr>
            <w:rFonts w:ascii="Calibri" w:hAnsi="Calibri"/>
            <w:color w:val="000000"/>
            <w:sz w:val="23"/>
            <w:szCs w:val="23"/>
          </w:rPr>
          <w:t xml:space="preserve"> simple 1px</w:t>
        </w:r>
        <w:del w:id="610" w:author="Germaine" w:date="2013-02-17T22:23:00Z">
          <w:r w:rsidR="009C3E95" w:rsidDel="00C22011">
            <w:rPr>
              <w:rFonts w:ascii="Calibri" w:hAnsi="Calibri"/>
              <w:color w:val="000000"/>
              <w:sz w:val="23"/>
              <w:szCs w:val="23"/>
            </w:rPr>
            <w:delText xml:space="preserve"> black</w:delText>
          </w:r>
        </w:del>
        <w:r w:rsidR="009C3E95">
          <w:rPr>
            <w:rFonts w:ascii="Calibri" w:hAnsi="Calibri"/>
            <w:color w:val="000000"/>
            <w:sz w:val="23"/>
            <w:szCs w:val="23"/>
          </w:rPr>
          <w:t xml:space="preserve"> border</w:t>
        </w:r>
        <w:del w:id="611" w:author="Germaine" w:date="2013-02-17T22:23:00Z">
          <w:r w:rsidR="009C3E95" w:rsidDel="00C22011">
            <w:rPr>
              <w:rFonts w:ascii="Calibri" w:hAnsi="Calibri"/>
              <w:color w:val="000000"/>
              <w:sz w:val="23"/>
              <w:szCs w:val="23"/>
            </w:rPr>
            <w:delText>s</w:delText>
          </w:r>
        </w:del>
        <w:r w:rsidR="009C3E95">
          <w:rPr>
            <w:rFonts w:ascii="Calibri" w:hAnsi="Calibri"/>
            <w:color w:val="000000"/>
            <w:sz w:val="23"/>
            <w:szCs w:val="23"/>
          </w:rPr>
          <w:t xml:space="preserve"> and table header tags for the headings of each column.</w:t>
        </w:r>
      </w:ins>
    </w:p>
    <w:p w:rsidR="00000000" w:rsidRDefault="00A12B9F">
      <w:pPr>
        <w:rPr>
          <w:ins w:id="612" w:author="Ben Soer" w:date="2013-03-02T14:34:00Z"/>
          <w:rFonts w:ascii="Calibri" w:hAnsi="Calibri"/>
          <w:color w:val="000000"/>
          <w:sz w:val="23"/>
          <w:szCs w:val="23"/>
        </w:rPr>
        <w:pPrChange w:id="613" w:author="Ben Soer" w:date="2013-02-17T17:04:00Z">
          <w:pPr>
            <w:spacing w:after="0"/>
          </w:pPr>
        </w:pPrChange>
      </w:pPr>
    </w:p>
    <w:p w:rsidR="00000000" w:rsidRDefault="00A12B9F">
      <w:pPr>
        <w:rPr>
          <w:ins w:id="614" w:author="Ben Soer" w:date="2013-03-02T14:34:00Z"/>
          <w:rFonts w:ascii="Calibri" w:hAnsi="Calibri"/>
          <w:color w:val="000000"/>
          <w:sz w:val="23"/>
          <w:szCs w:val="23"/>
        </w:rPr>
        <w:pPrChange w:id="615" w:author="Ben Soer" w:date="2013-02-17T17:04:00Z">
          <w:pPr>
            <w:spacing w:after="0"/>
          </w:pPr>
        </w:pPrChange>
      </w:pPr>
    </w:p>
    <w:p w:rsidR="00000000" w:rsidRDefault="00A12B9F">
      <w:pPr>
        <w:rPr>
          <w:ins w:id="616" w:author="Ben Soer" w:date="2013-03-02T14:34:00Z"/>
          <w:rFonts w:ascii="Calibri" w:hAnsi="Calibri"/>
          <w:color w:val="000000"/>
          <w:sz w:val="23"/>
          <w:szCs w:val="23"/>
        </w:rPr>
        <w:pPrChange w:id="617" w:author="Ben Soer" w:date="2013-02-17T17:04:00Z">
          <w:pPr>
            <w:spacing w:after="0"/>
          </w:pPr>
        </w:pPrChange>
      </w:pPr>
    </w:p>
    <w:p w:rsidR="00000000" w:rsidRDefault="00A12B9F">
      <w:pPr>
        <w:rPr>
          <w:ins w:id="618" w:author="Ben Soer" w:date="2013-03-02T14:34:00Z"/>
          <w:rFonts w:ascii="Calibri" w:hAnsi="Calibri"/>
          <w:color w:val="000000"/>
          <w:sz w:val="23"/>
          <w:szCs w:val="23"/>
        </w:rPr>
        <w:pPrChange w:id="619" w:author="Ben Soer" w:date="2013-02-17T17:04:00Z">
          <w:pPr>
            <w:spacing w:after="0"/>
          </w:pPr>
        </w:pPrChange>
      </w:pPr>
    </w:p>
    <w:p w:rsidR="00000000" w:rsidRDefault="00A12B9F">
      <w:pPr>
        <w:rPr>
          <w:ins w:id="620" w:author="Ben Soer" w:date="2013-03-02T14:34:00Z"/>
          <w:rFonts w:ascii="Calibri" w:hAnsi="Calibri"/>
          <w:color w:val="000000"/>
          <w:sz w:val="23"/>
          <w:szCs w:val="23"/>
        </w:rPr>
        <w:pPrChange w:id="621" w:author="Ben Soer" w:date="2013-02-17T17:04:00Z">
          <w:pPr>
            <w:spacing w:after="0"/>
          </w:pPr>
        </w:pPrChange>
      </w:pPr>
    </w:p>
    <w:p w:rsidR="00000000" w:rsidRDefault="007C0D59">
      <w:pPr>
        <w:pStyle w:val="Heading1"/>
        <w:rPr>
          <w:ins w:id="622" w:author="Ben Soer" w:date="2013-03-03T20:17:00Z"/>
        </w:rPr>
        <w:pPrChange w:id="623" w:author="Ben Soer" w:date="2013-03-03T20:17:00Z">
          <w:pPr>
            <w:spacing w:after="0"/>
          </w:pPr>
        </w:pPrChange>
      </w:pPr>
      <w:ins w:id="624" w:author="Ben Soer" w:date="2013-03-02T14:40:00Z">
        <w:r>
          <w:lastRenderedPageBreak/>
          <w:t>Milestone 4:</w:t>
        </w:r>
      </w:ins>
    </w:p>
    <w:p w:rsidR="00000000" w:rsidRDefault="00B716EE">
      <w:pPr>
        <w:rPr>
          <w:ins w:id="625" w:author="Matthew Banman" w:date="2013-03-04T06:13:00Z"/>
        </w:rPr>
        <w:pPrChange w:id="626" w:author="Ben Soer" w:date="2013-03-02T14:40:00Z">
          <w:pPr>
            <w:spacing w:after="0"/>
          </w:pPr>
        </w:pPrChange>
      </w:pPr>
      <w:ins w:id="627" w:author="Ben Soer" w:date="2013-03-03T20:17:00Z">
        <w:r>
          <w:t>*</w:t>
        </w:r>
        <w:r w:rsidR="00D810E7">
          <w:t xml:space="preserve">Note: Comments on </w:t>
        </w:r>
      </w:ins>
      <w:ins w:id="628" w:author="Ben Soer" w:date="2013-03-03T20:18:00Z">
        <w:r w:rsidR="00D810E7">
          <w:t>“</w:t>
        </w:r>
      </w:ins>
      <w:ins w:id="629" w:author="Ben Soer" w:date="2013-03-03T20:17:00Z">
        <w:r w:rsidR="00D810E7">
          <w:t>Publish and Tes</w:t>
        </w:r>
      </w:ins>
      <w:ins w:id="630" w:author="Ben Soer" w:date="2013-03-03T20:18:00Z">
        <w:r w:rsidR="00D810E7">
          <w:t>t”</w:t>
        </w:r>
      </w:ins>
      <w:ins w:id="631" w:author="Ben Soer" w:date="2013-03-03T20:17:00Z">
        <w:r>
          <w:t xml:space="preserve"> are written in the User Testing section *</w:t>
        </w:r>
      </w:ins>
    </w:p>
    <w:p w:rsidR="00C165F0" w:rsidRDefault="00C165F0" w:rsidP="00C165F0">
      <w:pPr>
        <w:pStyle w:val="Heading2"/>
        <w:rPr>
          <w:ins w:id="632" w:author="Matthew Banman" w:date="2013-03-04T06:13:00Z"/>
        </w:rPr>
        <w:pPrChange w:id="633" w:author="Matthew Banman" w:date="2013-03-04T06:13:00Z">
          <w:pPr>
            <w:spacing w:after="0"/>
          </w:pPr>
        </w:pPrChange>
      </w:pPr>
      <w:ins w:id="634" w:author="Matthew Banman" w:date="2013-03-04T06:13:00Z">
        <w:r>
          <w:t>Website URL:</w:t>
        </w:r>
      </w:ins>
    </w:p>
    <w:p w:rsidR="00C165F0" w:rsidRDefault="00C165F0">
      <w:pPr>
        <w:rPr>
          <w:ins w:id="635" w:author="Ben Soer" w:date="2013-03-02T14:40:00Z"/>
        </w:rPr>
        <w:pPrChange w:id="636" w:author="Ben Soer" w:date="2013-03-02T14:40:00Z">
          <w:pPr>
            <w:spacing w:after="0"/>
          </w:pPr>
        </w:pPrChange>
      </w:pPr>
      <w:ins w:id="637" w:author="Matthew Banman" w:date="2013-03-04T06:13:00Z">
        <w:r w:rsidRPr="00C165F0">
          <w:t>http://students.bcitdev.com/A00761759/COMP1536/A7/</w:t>
        </w:r>
      </w:ins>
    </w:p>
    <w:p w:rsidR="00000000" w:rsidRDefault="007C0D59">
      <w:pPr>
        <w:pStyle w:val="Heading2"/>
        <w:rPr>
          <w:ins w:id="638" w:author="Ben Soer" w:date="2013-03-02T15:51:00Z"/>
        </w:rPr>
        <w:pPrChange w:id="639" w:author="Ben Soer" w:date="2013-03-02T15:51:00Z">
          <w:pPr>
            <w:spacing w:after="0"/>
          </w:pPr>
        </w:pPrChange>
      </w:pPr>
      <w:ins w:id="640" w:author="Ben Soer" w:date="2013-03-02T14:41:00Z">
        <w:r>
          <w:t>Items Completed For Milestone:</w:t>
        </w:r>
      </w:ins>
    </w:p>
    <w:p w:rsidR="00000000" w:rsidRDefault="00A4556F">
      <w:pPr>
        <w:pStyle w:val="ListParagraph"/>
        <w:numPr>
          <w:ilvl w:val="0"/>
          <w:numId w:val="9"/>
        </w:numPr>
        <w:rPr>
          <w:ins w:id="641" w:author="Matthew Banman" w:date="2013-03-03T14:44:00Z"/>
        </w:rPr>
        <w:pPrChange w:id="642" w:author="Ben Soer" w:date="2013-03-02T15:53:00Z">
          <w:pPr>
            <w:spacing w:after="0"/>
          </w:pPr>
        </w:pPrChange>
      </w:pPr>
      <w:ins w:id="643" w:author="Ben Soer" w:date="2013-03-02T15:51:00Z">
        <w:r>
          <w:t xml:space="preserve">All Forms and required fields </w:t>
        </w:r>
      </w:ins>
      <w:ins w:id="644" w:author="Ben Soer" w:date="2013-03-02T15:52:00Z">
        <w:r>
          <w:t xml:space="preserve">have </w:t>
        </w:r>
        <w:proofErr w:type="spellStart"/>
        <w:r>
          <w:t>Javascript</w:t>
        </w:r>
        <w:proofErr w:type="spellEnd"/>
        <w:r>
          <w:t xml:space="preserve"> active for validation</w:t>
        </w:r>
      </w:ins>
    </w:p>
    <w:p w:rsidR="00000000" w:rsidRDefault="009201CD">
      <w:pPr>
        <w:pStyle w:val="ListParagraph"/>
        <w:numPr>
          <w:ilvl w:val="0"/>
          <w:numId w:val="9"/>
        </w:numPr>
        <w:rPr>
          <w:ins w:id="645" w:author="Matthew Banman" w:date="2013-03-03T14:44:00Z"/>
        </w:rPr>
        <w:pPrChange w:id="646" w:author="Ben Soer" w:date="2013-03-02T15:53:00Z">
          <w:pPr>
            <w:spacing w:after="0"/>
          </w:pPr>
        </w:pPrChange>
      </w:pPr>
      <w:proofErr w:type="spellStart"/>
      <w:ins w:id="647" w:author="Matthew Banman" w:date="2013-03-03T14:44:00Z">
        <w:r>
          <w:t>Javascript</w:t>
        </w:r>
        <w:proofErr w:type="spellEnd"/>
        <w:r>
          <w:t xml:space="preserve"> is implemented to display the images in the gallery, home page and on the single image page.</w:t>
        </w:r>
      </w:ins>
    </w:p>
    <w:p w:rsidR="00000000" w:rsidRDefault="009201CD">
      <w:pPr>
        <w:pStyle w:val="ListParagraph"/>
        <w:numPr>
          <w:ilvl w:val="0"/>
          <w:numId w:val="9"/>
        </w:numPr>
        <w:rPr>
          <w:ins w:id="648" w:author="Ben Soer" w:date="2013-03-03T18:57:00Z"/>
        </w:rPr>
        <w:pPrChange w:id="649" w:author="Ben Soer" w:date="2013-03-02T15:53:00Z">
          <w:pPr>
            <w:spacing w:after="0"/>
          </w:pPr>
        </w:pPrChange>
      </w:pPr>
      <w:ins w:id="650" w:author="Matthew Banman" w:date="2013-03-03T14:45:00Z">
        <w:r>
          <w:t xml:space="preserve">A </w:t>
        </w:r>
        <w:proofErr w:type="spellStart"/>
        <w:r>
          <w:t>jQuery</w:t>
        </w:r>
        <w:proofErr w:type="spellEnd"/>
        <w:r>
          <w:t xml:space="preserve"> package called </w:t>
        </w:r>
        <w:proofErr w:type="spellStart"/>
        <w:r>
          <w:t>prettyPhoto</w:t>
        </w:r>
        <w:proofErr w:type="spellEnd"/>
        <w:r>
          <w:t xml:space="preserve"> is used to display a full-size image on its own in a nicely-formatted box on top of the current page.</w:t>
        </w:r>
      </w:ins>
    </w:p>
    <w:p w:rsidR="00000000" w:rsidRDefault="00924A58">
      <w:pPr>
        <w:pStyle w:val="ListParagraph"/>
        <w:numPr>
          <w:ilvl w:val="0"/>
          <w:numId w:val="9"/>
        </w:numPr>
        <w:rPr>
          <w:ins w:id="651" w:author="Ben Soer" w:date="2013-03-02T14:41:00Z"/>
        </w:rPr>
        <w:pPrChange w:id="652" w:author="Ben Soer" w:date="2013-03-02T15:53:00Z">
          <w:pPr>
            <w:spacing w:after="0"/>
          </w:pPr>
        </w:pPrChange>
      </w:pPr>
      <w:proofErr w:type="spellStart"/>
      <w:ins w:id="653" w:author="Ben Soer" w:date="2013-03-03T18:57:00Z">
        <w:r>
          <w:t>Javascript</w:t>
        </w:r>
        <w:proofErr w:type="spellEnd"/>
        <w:r>
          <w:t xml:space="preserve"> is implemented for navigating the side menu of the about page and the members page</w:t>
        </w:r>
      </w:ins>
      <w:ins w:id="654" w:author="Ben Soer" w:date="2013-03-03T18:58:00Z">
        <w:r>
          <w:t>.</w:t>
        </w:r>
      </w:ins>
    </w:p>
    <w:p w:rsidR="00000000" w:rsidRDefault="00A12B9F">
      <w:pPr>
        <w:rPr>
          <w:ins w:id="655" w:author="Ben Soer" w:date="2013-03-02T14:41:00Z"/>
        </w:rPr>
        <w:pPrChange w:id="656" w:author="Ben Soer" w:date="2013-03-02T14:41:00Z">
          <w:pPr>
            <w:spacing w:after="0"/>
          </w:pPr>
        </w:pPrChange>
      </w:pPr>
    </w:p>
    <w:p w:rsidR="00000000" w:rsidRDefault="007C0D59">
      <w:pPr>
        <w:pStyle w:val="Heading2"/>
        <w:rPr>
          <w:ins w:id="657" w:author="Ben Soer" w:date="2013-03-02T15:54:00Z"/>
        </w:rPr>
        <w:pPrChange w:id="658" w:author="Ben Soer" w:date="2013-03-02T14:41:00Z">
          <w:pPr>
            <w:spacing w:after="0"/>
          </w:pPr>
        </w:pPrChange>
      </w:pPr>
      <w:ins w:id="659" w:author="Ben Soer" w:date="2013-03-02T14:41:00Z">
        <w:r>
          <w:t>Additional Work Done Ahead of Milestone:</w:t>
        </w:r>
      </w:ins>
    </w:p>
    <w:p w:rsidR="00000000" w:rsidRDefault="009201CD">
      <w:pPr>
        <w:pStyle w:val="ListParagraph"/>
        <w:numPr>
          <w:ilvl w:val="0"/>
          <w:numId w:val="11"/>
        </w:numPr>
        <w:rPr>
          <w:ins w:id="660" w:author="Matthew Banman" w:date="2013-03-03T15:25:00Z"/>
        </w:rPr>
        <w:pPrChange w:id="661" w:author="Matthew Banman" w:date="2013-03-03T14:46:00Z">
          <w:pPr>
            <w:spacing w:after="0"/>
          </w:pPr>
        </w:pPrChange>
      </w:pPr>
      <w:ins w:id="662" w:author="Matthew Banman" w:date="2013-03-03T14:46:00Z">
        <w:r>
          <w:t>Used PHP as the main back</w:t>
        </w:r>
      </w:ins>
      <w:ins w:id="663" w:author="Matthew Banman" w:date="2013-03-03T15:25:00Z">
        <w:r w:rsidR="00433782">
          <w:t>-</w:t>
        </w:r>
      </w:ins>
      <w:ins w:id="664" w:author="Matthew Banman" w:date="2013-03-03T14:46:00Z">
        <w:r>
          <w:t xml:space="preserve">end structure for displaying images on the site. </w:t>
        </w:r>
      </w:ins>
      <w:ins w:id="665" w:author="Matthew Banman" w:date="2013-03-03T14:48:00Z">
        <w:r w:rsidR="00276D2D">
          <w:t xml:space="preserve">It ensures images exist before they are displayed, makes sure it has the correct extension, </w:t>
        </w:r>
      </w:ins>
      <w:ins w:id="666" w:author="Matthew Banman" w:date="2013-03-03T14:49:00Z">
        <w:r w:rsidR="00276D2D">
          <w:t xml:space="preserve">and </w:t>
        </w:r>
      </w:ins>
      <w:ins w:id="667" w:author="Matthew Banman" w:date="2013-03-03T14:48:00Z">
        <w:r w:rsidR="00276D2D">
          <w:t>grabs variables using $_GET</w:t>
        </w:r>
      </w:ins>
      <w:ins w:id="668" w:author="Matthew Banman" w:date="2013-03-03T14:49:00Z">
        <w:r w:rsidR="00276D2D">
          <w:t xml:space="preserve"> from the single picture URL.</w:t>
        </w:r>
      </w:ins>
    </w:p>
    <w:p w:rsidR="00000000" w:rsidRDefault="00433782">
      <w:pPr>
        <w:pStyle w:val="ListParagraph"/>
        <w:numPr>
          <w:ilvl w:val="0"/>
          <w:numId w:val="11"/>
        </w:numPr>
        <w:rPr>
          <w:ins w:id="669" w:author="Matthew Banman" w:date="2013-03-03T14:45:00Z"/>
        </w:rPr>
        <w:pPrChange w:id="670" w:author="Matthew Banman" w:date="2013-03-03T14:46:00Z">
          <w:pPr>
            <w:spacing w:after="0"/>
          </w:pPr>
        </w:pPrChange>
      </w:pPr>
      <w:ins w:id="671" w:author="Matthew Banman" w:date="2013-03-03T15:25:00Z">
        <w:r>
          <w:t>PHP is also used to generate random photos for the user to quickly view photos on the website.</w:t>
        </w:r>
      </w:ins>
    </w:p>
    <w:p w:rsidR="00000000" w:rsidRDefault="00A419BC">
      <w:pPr>
        <w:pStyle w:val="ListParagraph"/>
        <w:rPr>
          <w:ins w:id="672" w:author="Ben Soer" w:date="2013-03-02T14:41:00Z"/>
          <w:del w:id="673" w:author="Matthew Banman" w:date="2013-03-03T14:45:00Z"/>
        </w:rPr>
        <w:pPrChange w:id="674" w:author="Ben Soer" w:date="2013-03-02T15:54:00Z">
          <w:pPr>
            <w:spacing w:after="0"/>
          </w:pPr>
        </w:pPrChange>
      </w:pPr>
      <w:ins w:id="675" w:author="Ben Soer" w:date="2013-03-02T15:54:00Z">
        <w:del w:id="676" w:author="Matthew Banman" w:date="2013-03-03T14:45:00Z">
          <w:r w:rsidDel="009201CD">
            <w:delText>Dear Matt and Ross. Please go crazy on this section.</w:delText>
          </w:r>
        </w:del>
      </w:ins>
      <w:ins w:id="677" w:author="Ben Soer" w:date="2013-03-02T15:55:00Z">
        <w:del w:id="678" w:author="Matthew Banman" w:date="2013-03-03T14:45:00Z">
          <w:r w:rsidDel="009201CD">
            <w:delText xml:space="preserve"> –Ben XD</w:delText>
          </w:r>
        </w:del>
      </w:ins>
    </w:p>
    <w:p w:rsidR="00000000" w:rsidRDefault="0001371D">
      <w:pPr>
        <w:pStyle w:val="Heading2"/>
        <w:rPr>
          <w:ins w:id="679" w:author="Matthew Banman" w:date="2013-03-03T15:21:00Z"/>
        </w:rPr>
        <w:pPrChange w:id="680" w:author="Matthew Banman" w:date="2013-03-03T15:24:00Z">
          <w:pPr>
            <w:spacing w:after="0"/>
          </w:pPr>
        </w:pPrChange>
      </w:pPr>
      <w:ins w:id="681" w:author="Matthew Banman" w:date="2013-03-03T15:21:00Z">
        <w:r>
          <w:t>User Testing</w:t>
        </w:r>
      </w:ins>
      <w:ins w:id="682" w:author="Matthew Banman" w:date="2013-03-03T15:24:00Z">
        <w:r w:rsidR="0006074F">
          <w:t>:</w:t>
        </w:r>
      </w:ins>
    </w:p>
    <w:p w:rsidR="00000000" w:rsidRDefault="0001371D">
      <w:pPr>
        <w:pStyle w:val="ListParagraph"/>
        <w:numPr>
          <w:ilvl w:val="0"/>
          <w:numId w:val="11"/>
        </w:numPr>
        <w:rPr>
          <w:ins w:id="683" w:author="Matthew Banman" w:date="2013-03-03T15:22:00Z"/>
        </w:rPr>
        <w:pPrChange w:id="684" w:author="Matthew Banman" w:date="2013-03-03T15:21:00Z">
          <w:pPr>
            <w:spacing w:after="0"/>
          </w:pPr>
        </w:pPrChange>
      </w:pPr>
      <w:ins w:id="685" w:author="Matthew Banman" w:date="2013-03-03T15:21:00Z">
        <w:r>
          <w:t xml:space="preserve">The single picture page should include a button to quickly get another random photo </w:t>
        </w:r>
      </w:ins>
      <w:ins w:id="686" w:author="Matthew Banman" w:date="2013-03-03T15:22:00Z">
        <w:r>
          <w:t>–</w:t>
        </w:r>
      </w:ins>
      <w:ins w:id="687" w:author="Matthew Banman" w:date="2013-03-03T15:21:00Z">
        <w:r>
          <w:t xml:space="preserve"> </w:t>
        </w:r>
      </w:ins>
      <w:ins w:id="688" w:author="Matthew Banman" w:date="2013-03-03T15:22:00Z">
        <w:r>
          <w:t>doesn’t flow well enough to click the random photo button in the header/footer again.</w:t>
        </w:r>
      </w:ins>
    </w:p>
    <w:p w:rsidR="00000000" w:rsidRDefault="0001371D">
      <w:pPr>
        <w:pStyle w:val="ListParagraph"/>
        <w:numPr>
          <w:ilvl w:val="0"/>
          <w:numId w:val="11"/>
        </w:numPr>
        <w:rPr>
          <w:ins w:id="689" w:author="Matthew Banman" w:date="2013-03-03T15:22:00Z"/>
        </w:rPr>
        <w:pPrChange w:id="690" w:author="Matthew Banman" w:date="2013-03-03T15:21:00Z">
          <w:pPr>
            <w:spacing w:after="0"/>
          </w:pPr>
        </w:pPrChange>
      </w:pPr>
      <w:ins w:id="691" w:author="Matthew Banman" w:date="2013-03-03T15:22:00Z">
        <w:r>
          <w:t>The gallery should save preferences – it was annoying to press the back button after viewing a photo and lose how many photos are displayed and the gallery page they were on</w:t>
        </w:r>
      </w:ins>
    </w:p>
    <w:p w:rsidR="00000000" w:rsidRDefault="0001371D">
      <w:pPr>
        <w:pStyle w:val="ListParagraph"/>
        <w:numPr>
          <w:ilvl w:val="0"/>
          <w:numId w:val="11"/>
        </w:numPr>
        <w:rPr>
          <w:ins w:id="692" w:author="Matthew Banman" w:date="2013-03-03T15:23:00Z"/>
        </w:rPr>
        <w:pPrChange w:id="693" w:author="Matthew Banman" w:date="2013-03-03T15:21:00Z">
          <w:pPr>
            <w:spacing w:after="0"/>
          </w:pPr>
        </w:pPrChange>
      </w:pPr>
      <w:ins w:id="694" w:author="Matthew Banman" w:date="2013-03-03T15:23:00Z">
        <w:r>
          <w:t>The order form shouldn’t require the user to submit a link to the photo – perhaps including an ‘order this photo’ link on a single picture page would be easier.</w:t>
        </w:r>
      </w:ins>
    </w:p>
    <w:p w:rsidR="00000000" w:rsidRDefault="0001371D">
      <w:pPr>
        <w:pStyle w:val="ListParagraph"/>
        <w:numPr>
          <w:ilvl w:val="0"/>
          <w:numId w:val="11"/>
        </w:numPr>
        <w:rPr>
          <w:ins w:id="695" w:author="Matthew Banman" w:date="2013-03-03T15:24:00Z"/>
        </w:rPr>
        <w:pPrChange w:id="696" w:author="Matthew Banman" w:date="2013-03-03T15:21:00Z">
          <w:pPr>
            <w:spacing w:after="0"/>
          </w:pPr>
        </w:pPrChange>
      </w:pPr>
      <w:ins w:id="697" w:author="Matthew Banman" w:date="2013-03-03T15:24:00Z">
        <w:r>
          <w:t>Some spelling errors are distracting.</w:t>
        </w:r>
      </w:ins>
    </w:p>
    <w:p w:rsidR="00000000" w:rsidRDefault="0001371D">
      <w:pPr>
        <w:pStyle w:val="ListParagraph"/>
        <w:numPr>
          <w:ilvl w:val="0"/>
          <w:numId w:val="11"/>
        </w:numPr>
        <w:rPr>
          <w:ins w:id="698" w:author="Ben Soer" w:date="2013-03-02T14:41:00Z"/>
        </w:rPr>
        <w:pPrChange w:id="699" w:author="Matthew Banman" w:date="2013-03-03T15:21:00Z">
          <w:pPr>
            <w:spacing w:after="0"/>
          </w:pPr>
        </w:pPrChange>
      </w:pPr>
      <w:ins w:id="700" w:author="Matthew Banman" w:date="2013-03-03T15:24:00Z">
        <w:r>
          <w:t>Overall layout of the site and look of the pictures is pleasing, navigation is generally easy to understand and use.</w:t>
        </w:r>
      </w:ins>
    </w:p>
    <w:p w:rsidR="00000000" w:rsidRDefault="007C0D59">
      <w:pPr>
        <w:pStyle w:val="Heading2"/>
        <w:rPr>
          <w:ins w:id="701" w:author="Ben Soer" w:date="2013-03-02T15:53:00Z"/>
        </w:rPr>
        <w:pPrChange w:id="702" w:author="Ben Soer" w:date="2013-03-02T14:41:00Z">
          <w:pPr>
            <w:spacing w:after="0"/>
          </w:pPr>
        </w:pPrChange>
      </w:pPr>
      <w:ins w:id="703" w:author="Ben Soer" w:date="2013-03-02T14:41:00Z">
        <w:r>
          <w:t xml:space="preserve">Key Issues Encounter or </w:t>
        </w:r>
      </w:ins>
      <w:ins w:id="704" w:author="Ben Soer" w:date="2013-03-02T14:42:00Z">
        <w:r>
          <w:t>Still Outstanding:</w:t>
        </w:r>
      </w:ins>
    </w:p>
    <w:p w:rsidR="00000000" w:rsidRDefault="00A4556F">
      <w:pPr>
        <w:pStyle w:val="ListParagraph"/>
        <w:numPr>
          <w:ilvl w:val="0"/>
          <w:numId w:val="9"/>
        </w:numPr>
        <w:rPr>
          <w:ins w:id="705" w:author="Ben Soer" w:date="2013-03-03T18:01:00Z"/>
        </w:rPr>
        <w:pPrChange w:id="706" w:author="Ben Soer" w:date="2013-03-02T15:53:00Z">
          <w:pPr>
            <w:spacing w:after="0"/>
          </w:pPr>
        </w:pPrChange>
      </w:pPr>
      <w:ins w:id="707" w:author="Ben Soer" w:date="2013-03-02T15:53:00Z">
        <w:r>
          <w:t>Data Loss occurred mid of second week. About and Members pages were effected but have been recovered</w:t>
        </w:r>
      </w:ins>
      <w:ins w:id="708" w:author="Ben Soer" w:date="2013-03-02T15:54:00Z">
        <w:r>
          <w:t xml:space="preserve"> to best possible accuracy.</w:t>
        </w:r>
      </w:ins>
    </w:p>
    <w:p w:rsidR="00000000" w:rsidRDefault="00D94248">
      <w:pPr>
        <w:pStyle w:val="ListParagraph"/>
        <w:numPr>
          <w:ilvl w:val="0"/>
          <w:numId w:val="9"/>
        </w:numPr>
        <w:rPr>
          <w:ins w:id="709" w:author="Ben Soer" w:date="2013-03-02T14:42:00Z"/>
        </w:rPr>
        <w:pPrChange w:id="710" w:author="Ben Soer" w:date="2013-03-02T15:53:00Z">
          <w:pPr>
            <w:spacing w:after="0"/>
          </w:pPr>
        </w:pPrChange>
      </w:pPr>
      <w:ins w:id="711" w:author="Ben Soer" w:date="2013-03-03T18:01:00Z">
        <w:r>
          <w:t>Forms still submit but Members page</w:t>
        </w:r>
      </w:ins>
      <w:ins w:id="712" w:author="Ben Soer" w:date="2013-03-03T18:04:00Z">
        <w:r>
          <w:t xml:space="preserve">, </w:t>
        </w:r>
        <w:proofErr w:type="gramStart"/>
        <w:r>
          <w:t>About</w:t>
        </w:r>
        <w:proofErr w:type="gramEnd"/>
        <w:r>
          <w:t xml:space="preserve"> page</w:t>
        </w:r>
      </w:ins>
      <w:ins w:id="713" w:author="Ben Soer" w:date="2013-03-03T18:01:00Z">
        <w:r>
          <w:t xml:space="preserve"> and the Home page become </w:t>
        </w:r>
      </w:ins>
      <w:ins w:id="714" w:author="Ben Soer" w:date="2013-03-03T18:02:00Z">
        <w:r>
          <w:t>dysfunctional</w:t>
        </w:r>
      </w:ins>
      <w:ins w:id="715" w:author="Ben Soer" w:date="2013-03-03T18:01:00Z">
        <w:r>
          <w:t xml:space="preserve"> </w:t>
        </w:r>
      </w:ins>
      <w:ins w:id="716" w:author="Ben Soer" w:date="2013-03-03T18:02:00Z">
        <w:r>
          <w:t xml:space="preserve">when </w:t>
        </w:r>
        <w:proofErr w:type="spellStart"/>
        <w:r>
          <w:t>Javascript</w:t>
        </w:r>
        <w:proofErr w:type="spellEnd"/>
        <w:r>
          <w:t xml:space="preserve"> is disabled.</w:t>
        </w:r>
      </w:ins>
      <w:ins w:id="717" w:author="Ben Soer" w:date="2013-03-03T18:04:00Z">
        <w:r>
          <w:t xml:space="preserve"> </w:t>
        </w:r>
        <w:proofErr w:type="spellStart"/>
        <w:r>
          <w:t>Javascript</w:t>
        </w:r>
        <w:proofErr w:type="spellEnd"/>
        <w:r>
          <w:t xml:space="preserve"> widget does not load picture over top but instead loads another page with the photo.</w:t>
        </w:r>
      </w:ins>
    </w:p>
    <w:p w:rsidR="00000000" w:rsidRDefault="00A12B9F">
      <w:pPr>
        <w:rPr>
          <w:ins w:id="718" w:author="Ben Soer" w:date="2013-03-02T14:42:00Z"/>
        </w:rPr>
        <w:pPrChange w:id="719" w:author="Ben Soer" w:date="2013-03-02T14:42:00Z">
          <w:pPr>
            <w:spacing w:after="0"/>
          </w:pPr>
        </w:pPrChange>
      </w:pPr>
    </w:p>
    <w:p w:rsidR="00000000" w:rsidRDefault="00A12B9F">
      <w:pPr>
        <w:rPr>
          <w:ins w:id="720" w:author="Ben Soer" w:date="2013-03-03T17:26:00Z"/>
        </w:rPr>
        <w:pPrChange w:id="721" w:author="Ben Soer" w:date="2013-03-03T17:31:00Z">
          <w:pPr>
            <w:spacing w:after="0"/>
          </w:pPr>
        </w:pPrChange>
      </w:pPr>
    </w:p>
    <w:p w:rsidR="00000000" w:rsidRDefault="007C0D59">
      <w:pPr>
        <w:pStyle w:val="Heading2"/>
        <w:rPr>
          <w:ins w:id="722" w:author="Ben Soer" w:date="2013-03-02T15:58:00Z"/>
        </w:rPr>
        <w:pPrChange w:id="723" w:author="Ben Soer" w:date="2013-03-03T17:31:00Z">
          <w:pPr>
            <w:spacing w:after="0"/>
          </w:pPr>
        </w:pPrChange>
      </w:pPr>
      <w:ins w:id="724" w:author="Ben Soer" w:date="2013-03-02T14:42:00Z">
        <w:r>
          <w:t>Validation Requirements Table</w:t>
        </w:r>
      </w:ins>
    </w:p>
    <w:bookmarkStart w:id="725" w:name="_MON_1423846756"/>
    <w:bookmarkEnd w:id="725"/>
    <w:p w:rsidR="00000000" w:rsidRDefault="00513DC1">
      <w:pPr>
        <w:rPr>
          <w:ins w:id="726" w:author="Ben Soer" w:date="2013-03-02T15:58:00Z"/>
        </w:rPr>
        <w:pPrChange w:id="727" w:author="Ben Soer" w:date="2013-03-02T14:42:00Z">
          <w:pPr>
            <w:spacing w:after="0"/>
          </w:pPr>
        </w:pPrChange>
      </w:pPr>
      <w:ins w:id="728" w:author="Ben Soer" w:date="2013-03-03T20:11:00Z">
        <w:r>
          <w:object w:dxaOrig="13398" w:dyaOrig="7296">
            <v:shape id="_x0000_i1034" type="#_x0000_t75" style="width:469.2pt;height:294.6pt" o:ole="">
              <v:imagedata r:id="rId34" o:title=""/>
            </v:shape>
            <o:OLEObject Type="Embed" ProgID="Excel.Sheet.12" ShapeID="_x0000_i1034" DrawAspect="Content" ObjectID="_1423882817" r:id="rId35"/>
          </w:object>
        </w:r>
      </w:ins>
      <w:del w:id="729" w:author="Ben Soer" w:date="2013-03-03T17:24:00Z">
        <w:r w:rsidR="00DE7D84" w:rsidDel="00460D78">
          <w:fldChar w:fldCharType="begin"/>
        </w:r>
        <w:r w:rsidR="00DE7D84" w:rsidDel="00460D78">
          <w:fldChar w:fldCharType="end"/>
        </w:r>
      </w:del>
    </w:p>
    <w:p w:rsidR="00000000" w:rsidRDefault="00604458">
      <w:pPr>
        <w:pStyle w:val="Heading2"/>
        <w:rPr>
          <w:ins w:id="730" w:author="Ben Soer" w:date="2013-03-03T19:43:00Z"/>
        </w:rPr>
        <w:pPrChange w:id="731" w:author="Ben Soer" w:date="2013-03-02T14:42:00Z">
          <w:pPr>
            <w:spacing w:after="0"/>
          </w:pPr>
        </w:pPrChange>
      </w:pPr>
      <w:ins w:id="732" w:author="Ben Soer" w:date="2013-03-02T14:42:00Z">
        <w:r>
          <w:lastRenderedPageBreak/>
          <w:t>Testing Table</w:t>
        </w:r>
      </w:ins>
    </w:p>
    <w:bookmarkStart w:id="733" w:name="_GoBack"/>
    <w:bookmarkStart w:id="734" w:name="_MON_1423846631"/>
    <w:bookmarkEnd w:id="734"/>
    <w:p w:rsidR="00A12B9F" w:rsidRDefault="0072129A">
      <w:pPr>
        <w:pPrChange w:id="735" w:author="Ben Soer" w:date="2013-03-03T19:43:00Z">
          <w:pPr>
            <w:spacing w:after="0"/>
          </w:pPr>
        </w:pPrChange>
      </w:pPr>
      <w:ins w:id="736" w:author="Ben Soer" w:date="2013-03-03T20:06:00Z">
        <w:r>
          <w:object w:dxaOrig="11676" w:dyaOrig="9591">
            <v:shape id="_x0000_i1035" type="#_x0000_t75" style="width:465pt;height:406.8pt" o:ole="">
              <v:imagedata r:id="rId36" o:title=""/>
            </v:shape>
            <o:OLEObject Type="Embed" ProgID="Excel.Sheet.12" ShapeID="_x0000_i1035" DrawAspect="Content" ObjectID="_1423882818" r:id="rId37"/>
          </w:object>
        </w:r>
      </w:ins>
      <w:bookmarkEnd w:id="733"/>
    </w:p>
    <w:sectPr w:rsidR="00A12B9F" w:rsidSect="00242F88">
      <w:type w:val="continuous"/>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2B9F" w:rsidRDefault="00A12B9F" w:rsidP="00901A80">
      <w:pPr>
        <w:spacing w:after="0" w:line="240" w:lineRule="auto"/>
      </w:pPr>
      <w:r>
        <w:separator/>
      </w:r>
    </w:p>
  </w:endnote>
  <w:endnote w:type="continuationSeparator" w:id="0">
    <w:p w:rsidR="00A12B9F" w:rsidRDefault="00A12B9F" w:rsidP="00901A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0314" w:rsidRDefault="00F70314">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Jonathan Gribble, Benjamin Soer, Germaine Lo, Matthew Banman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DE7D84" w:rsidRPr="00DE7D84">
      <w:rPr>
        <w:rFonts w:eastAsiaTheme="minorEastAsia"/>
      </w:rPr>
      <w:fldChar w:fldCharType="begin"/>
    </w:r>
    <w:r>
      <w:instrText xml:space="preserve"> PAGE   \* MERGEFORMAT </w:instrText>
    </w:r>
    <w:r w:rsidR="00DE7D84" w:rsidRPr="00DE7D84">
      <w:rPr>
        <w:rFonts w:eastAsiaTheme="minorEastAsia"/>
      </w:rPr>
      <w:fldChar w:fldCharType="separate"/>
    </w:r>
    <w:r w:rsidR="00C165F0" w:rsidRPr="00C165F0">
      <w:rPr>
        <w:rFonts w:asciiTheme="majorHAnsi" w:eastAsiaTheme="majorEastAsia" w:hAnsiTheme="majorHAnsi" w:cstheme="majorBidi"/>
        <w:noProof/>
      </w:rPr>
      <w:t>17</w:t>
    </w:r>
    <w:r w:rsidR="00DE7D84">
      <w:rPr>
        <w:rFonts w:asciiTheme="majorHAnsi" w:eastAsiaTheme="majorEastAsia" w:hAnsiTheme="majorHAnsi" w:cstheme="majorBidi"/>
        <w:noProof/>
      </w:rPr>
      <w:fldChar w:fldCharType="end"/>
    </w:r>
  </w:p>
  <w:p w:rsidR="00F70314" w:rsidRDefault="00F703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2B9F" w:rsidRDefault="00A12B9F" w:rsidP="00901A80">
      <w:pPr>
        <w:spacing w:after="0" w:line="240" w:lineRule="auto"/>
      </w:pPr>
      <w:r>
        <w:separator/>
      </w:r>
    </w:p>
  </w:footnote>
  <w:footnote w:type="continuationSeparator" w:id="0">
    <w:p w:rsidR="00A12B9F" w:rsidRDefault="00A12B9F" w:rsidP="00901A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395"/>
      <w:gridCol w:w="1195"/>
    </w:tblGrid>
    <w:tr w:rsidR="00F70314">
      <w:trPr>
        <w:trHeight w:val="288"/>
      </w:trPr>
      <w:sdt>
        <w:sdtPr>
          <w:rPr>
            <w:rFonts w:asciiTheme="majorHAnsi" w:eastAsiaTheme="majorEastAsia" w:hAnsiTheme="majorHAnsi" w:cstheme="majorBidi"/>
            <w:sz w:val="36"/>
            <w:szCs w:val="36"/>
          </w:rPr>
          <w:alias w:val="Title"/>
          <w:id w:val="-1403976059"/>
          <w:placeholder>
            <w:docPart w:val="32AE474EF6A74C41BBEC0C4D6F443F57"/>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F70314" w:rsidRDefault="00F70314" w:rsidP="00901A80">
              <w:pPr>
                <w:pStyle w:val="Header"/>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HTML Project: Glass Half Delicious</w:t>
              </w:r>
            </w:p>
          </w:tc>
        </w:sdtContent>
      </w:sdt>
      <w:sdt>
        <w:sdtPr>
          <w:rPr>
            <w:rFonts w:asciiTheme="majorHAnsi" w:eastAsiaTheme="majorEastAsia" w:hAnsiTheme="majorHAnsi" w:cstheme="majorBidi"/>
            <w:b/>
            <w:bCs/>
            <w:color w:val="4F81BD" w:themeColor="accent1"/>
            <w:sz w:val="36"/>
            <w:szCs w:val="36"/>
          </w:rPr>
          <w:alias w:val="Year"/>
          <w:id w:val="2026203498"/>
          <w:placeholder>
            <w:docPart w:val="C6A6D71B659B4A3BAFE18C00BADC002A"/>
          </w:placeholder>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tc>
            <w:tcPr>
              <w:tcW w:w="1105" w:type="dxa"/>
            </w:tcPr>
            <w:p w:rsidR="00F70314" w:rsidRDefault="00F70314" w:rsidP="00901A80">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2013</w:t>
              </w:r>
            </w:p>
          </w:tc>
        </w:sdtContent>
      </w:sdt>
    </w:tr>
  </w:tbl>
  <w:p w:rsidR="00F70314" w:rsidRDefault="00F7031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C0A6D"/>
    <w:multiLevelType w:val="hybridMultilevel"/>
    <w:tmpl w:val="4A40E6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B1A0BEC"/>
    <w:multiLevelType w:val="hybridMultilevel"/>
    <w:tmpl w:val="128E1F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C125109"/>
    <w:multiLevelType w:val="hybridMultilevel"/>
    <w:tmpl w:val="1748A6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3184181"/>
    <w:multiLevelType w:val="hybridMultilevel"/>
    <w:tmpl w:val="55063ED0"/>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8146335"/>
    <w:multiLevelType w:val="hybridMultilevel"/>
    <w:tmpl w:val="50A412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1426DB2"/>
    <w:multiLevelType w:val="hybridMultilevel"/>
    <w:tmpl w:val="0D12ACF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nsid w:val="40024E65"/>
    <w:multiLevelType w:val="hybridMultilevel"/>
    <w:tmpl w:val="8BA6E5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4C20787"/>
    <w:multiLevelType w:val="hybridMultilevel"/>
    <w:tmpl w:val="261410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52BA5DC2"/>
    <w:multiLevelType w:val="hybridMultilevel"/>
    <w:tmpl w:val="040207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75BA3C71"/>
    <w:multiLevelType w:val="hybridMultilevel"/>
    <w:tmpl w:val="D21C2C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7A607586"/>
    <w:multiLevelType w:val="hybridMultilevel"/>
    <w:tmpl w:val="ABA8E13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10"/>
  </w:num>
  <w:num w:numId="6">
    <w:abstractNumId w:val="9"/>
  </w:num>
  <w:num w:numId="7">
    <w:abstractNumId w:val="2"/>
  </w:num>
  <w:num w:numId="8">
    <w:abstractNumId w:val="6"/>
  </w:num>
  <w:num w:numId="9">
    <w:abstractNumId w:val="8"/>
  </w:num>
  <w:num w:numId="10">
    <w:abstractNumId w:val="5"/>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footnotePr>
    <w:footnote w:id="-1"/>
    <w:footnote w:id="0"/>
  </w:footnotePr>
  <w:endnotePr>
    <w:endnote w:id="-1"/>
    <w:endnote w:id="0"/>
  </w:endnotePr>
  <w:compat/>
  <w:rsids>
    <w:rsidRoot w:val="00901A80"/>
    <w:rsid w:val="0001323A"/>
    <w:rsid w:val="0001371D"/>
    <w:rsid w:val="00026826"/>
    <w:rsid w:val="00033CA1"/>
    <w:rsid w:val="00037AC7"/>
    <w:rsid w:val="00041D77"/>
    <w:rsid w:val="000468D9"/>
    <w:rsid w:val="0004716E"/>
    <w:rsid w:val="00047E10"/>
    <w:rsid w:val="0006074F"/>
    <w:rsid w:val="00083FDE"/>
    <w:rsid w:val="00084371"/>
    <w:rsid w:val="00091337"/>
    <w:rsid w:val="00095534"/>
    <w:rsid w:val="000A12EC"/>
    <w:rsid w:val="000A6E4C"/>
    <w:rsid w:val="000A7EDE"/>
    <w:rsid w:val="000C1955"/>
    <w:rsid w:val="000C76B8"/>
    <w:rsid w:val="000D0FEE"/>
    <w:rsid w:val="000E0696"/>
    <w:rsid w:val="000E3F40"/>
    <w:rsid w:val="00105765"/>
    <w:rsid w:val="00130890"/>
    <w:rsid w:val="00131A69"/>
    <w:rsid w:val="00133558"/>
    <w:rsid w:val="00137504"/>
    <w:rsid w:val="0014573B"/>
    <w:rsid w:val="00174842"/>
    <w:rsid w:val="00184098"/>
    <w:rsid w:val="00184B0D"/>
    <w:rsid w:val="001A47BC"/>
    <w:rsid w:val="001A5D9E"/>
    <w:rsid w:val="001B1640"/>
    <w:rsid w:val="001C0655"/>
    <w:rsid w:val="001C426C"/>
    <w:rsid w:val="001C6D6F"/>
    <w:rsid w:val="001C7C61"/>
    <w:rsid w:val="001E1AEB"/>
    <w:rsid w:val="001E43CA"/>
    <w:rsid w:val="001F5BCF"/>
    <w:rsid w:val="00230F8F"/>
    <w:rsid w:val="00231001"/>
    <w:rsid w:val="00232A3B"/>
    <w:rsid w:val="00242F88"/>
    <w:rsid w:val="00244E93"/>
    <w:rsid w:val="0024758E"/>
    <w:rsid w:val="002674D5"/>
    <w:rsid w:val="00275DA6"/>
    <w:rsid w:val="00276D2D"/>
    <w:rsid w:val="00280B95"/>
    <w:rsid w:val="002950DA"/>
    <w:rsid w:val="002C3FFC"/>
    <w:rsid w:val="002C47D2"/>
    <w:rsid w:val="002E5853"/>
    <w:rsid w:val="003128D3"/>
    <w:rsid w:val="003131F7"/>
    <w:rsid w:val="00315621"/>
    <w:rsid w:val="0034734B"/>
    <w:rsid w:val="00352BB2"/>
    <w:rsid w:val="00355D73"/>
    <w:rsid w:val="00363553"/>
    <w:rsid w:val="00363822"/>
    <w:rsid w:val="00365A14"/>
    <w:rsid w:val="00374035"/>
    <w:rsid w:val="003764D4"/>
    <w:rsid w:val="003821EC"/>
    <w:rsid w:val="003B4E4E"/>
    <w:rsid w:val="003F0CA3"/>
    <w:rsid w:val="00402345"/>
    <w:rsid w:val="004055E1"/>
    <w:rsid w:val="00433782"/>
    <w:rsid w:val="00440463"/>
    <w:rsid w:val="00456BD9"/>
    <w:rsid w:val="00460D78"/>
    <w:rsid w:val="00464B68"/>
    <w:rsid w:val="00470A51"/>
    <w:rsid w:val="00483CEF"/>
    <w:rsid w:val="004923F7"/>
    <w:rsid w:val="004D3468"/>
    <w:rsid w:val="00513DC1"/>
    <w:rsid w:val="00523EF0"/>
    <w:rsid w:val="00532185"/>
    <w:rsid w:val="00567B0F"/>
    <w:rsid w:val="005756B8"/>
    <w:rsid w:val="0059226B"/>
    <w:rsid w:val="00596FDC"/>
    <w:rsid w:val="005A47A9"/>
    <w:rsid w:val="005B1724"/>
    <w:rsid w:val="005B20D7"/>
    <w:rsid w:val="005C4FA8"/>
    <w:rsid w:val="005E0D97"/>
    <w:rsid w:val="00604458"/>
    <w:rsid w:val="00611CE6"/>
    <w:rsid w:val="00615EDB"/>
    <w:rsid w:val="00617533"/>
    <w:rsid w:val="00630D35"/>
    <w:rsid w:val="00653606"/>
    <w:rsid w:val="00665544"/>
    <w:rsid w:val="006B3A5A"/>
    <w:rsid w:val="006D29E0"/>
    <w:rsid w:val="006D49CF"/>
    <w:rsid w:val="006E385E"/>
    <w:rsid w:val="006F2245"/>
    <w:rsid w:val="00700099"/>
    <w:rsid w:val="0072129A"/>
    <w:rsid w:val="00721AB9"/>
    <w:rsid w:val="0074058C"/>
    <w:rsid w:val="00741A6D"/>
    <w:rsid w:val="007667E9"/>
    <w:rsid w:val="00774151"/>
    <w:rsid w:val="007751AF"/>
    <w:rsid w:val="007A207C"/>
    <w:rsid w:val="007A7168"/>
    <w:rsid w:val="007C0D59"/>
    <w:rsid w:val="007C3E13"/>
    <w:rsid w:val="007C72E4"/>
    <w:rsid w:val="007F1145"/>
    <w:rsid w:val="0080429E"/>
    <w:rsid w:val="00806C41"/>
    <w:rsid w:val="00817295"/>
    <w:rsid w:val="00843166"/>
    <w:rsid w:val="00860A70"/>
    <w:rsid w:val="008615E2"/>
    <w:rsid w:val="008948F2"/>
    <w:rsid w:val="008B0182"/>
    <w:rsid w:val="008D50C9"/>
    <w:rsid w:val="008E0132"/>
    <w:rsid w:val="008E3874"/>
    <w:rsid w:val="008F4645"/>
    <w:rsid w:val="008F72E5"/>
    <w:rsid w:val="008F7E1E"/>
    <w:rsid w:val="00901A80"/>
    <w:rsid w:val="00906FD6"/>
    <w:rsid w:val="00912035"/>
    <w:rsid w:val="00917518"/>
    <w:rsid w:val="009201CD"/>
    <w:rsid w:val="00924A58"/>
    <w:rsid w:val="00943C65"/>
    <w:rsid w:val="00946F9F"/>
    <w:rsid w:val="00970C62"/>
    <w:rsid w:val="00984020"/>
    <w:rsid w:val="0099632B"/>
    <w:rsid w:val="009A06CC"/>
    <w:rsid w:val="009A35E6"/>
    <w:rsid w:val="009A3DF5"/>
    <w:rsid w:val="009C3E95"/>
    <w:rsid w:val="009D3CE8"/>
    <w:rsid w:val="009F2CEB"/>
    <w:rsid w:val="009F2DA8"/>
    <w:rsid w:val="009F5F23"/>
    <w:rsid w:val="00A04F5E"/>
    <w:rsid w:val="00A12B9F"/>
    <w:rsid w:val="00A419BC"/>
    <w:rsid w:val="00A4556F"/>
    <w:rsid w:val="00A532C9"/>
    <w:rsid w:val="00A66E8E"/>
    <w:rsid w:val="00A6726C"/>
    <w:rsid w:val="00A9559E"/>
    <w:rsid w:val="00AA038C"/>
    <w:rsid w:val="00AA50F6"/>
    <w:rsid w:val="00AC3DD3"/>
    <w:rsid w:val="00AD4870"/>
    <w:rsid w:val="00B06130"/>
    <w:rsid w:val="00B1676D"/>
    <w:rsid w:val="00B27717"/>
    <w:rsid w:val="00B31659"/>
    <w:rsid w:val="00B716EE"/>
    <w:rsid w:val="00B814C7"/>
    <w:rsid w:val="00BA26B1"/>
    <w:rsid w:val="00BB1613"/>
    <w:rsid w:val="00BB471B"/>
    <w:rsid w:val="00BC10D1"/>
    <w:rsid w:val="00BE734C"/>
    <w:rsid w:val="00BF613C"/>
    <w:rsid w:val="00C165F0"/>
    <w:rsid w:val="00C16638"/>
    <w:rsid w:val="00C21781"/>
    <w:rsid w:val="00C22011"/>
    <w:rsid w:val="00C660EC"/>
    <w:rsid w:val="00C8314D"/>
    <w:rsid w:val="00CC0086"/>
    <w:rsid w:val="00CC5DBB"/>
    <w:rsid w:val="00CD33A5"/>
    <w:rsid w:val="00CF0BA4"/>
    <w:rsid w:val="00D15FAC"/>
    <w:rsid w:val="00D16E89"/>
    <w:rsid w:val="00D441C9"/>
    <w:rsid w:val="00D53B96"/>
    <w:rsid w:val="00D62952"/>
    <w:rsid w:val="00D72B56"/>
    <w:rsid w:val="00D810E7"/>
    <w:rsid w:val="00D94248"/>
    <w:rsid w:val="00DA3A14"/>
    <w:rsid w:val="00DE7D84"/>
    <w:rsid w:val="00E13C93"/>
    <w:rsid w:val="00E56792"/>
    <w:rsid w:val="00E61CC5"/>
    <w:rsid w:val="00EA2689"/>
    <w:rsid w:val="00EB439B"/>
    <w:rsid w:val="00EC21DD"/>
    <w:rsid w:val="00EC2A5A"/>
    <w:rsid w:val="00ED5E4F"/>
    <w:rsid w:val="00EE0DA6"/>
    <w:rsid w:val="00EF50C3"/>
    <w:rsid w:val="00F00E62"/>
    <w:rsid w:val="00F0380D"/>
    <w:rsid w:val="00F04D21"/>
    <w:rsid w:val="00F16273"/>
    <w:rsid w:val="00F27C36"/>
    <w:rsid w:val="00F350A4"/>
    <w:rsid w:val="00F4227C"/>
    <w:rsid w:val="00F52B3D"/>
    <w:rsid w:val="00F632DB"/>
    <w:rsid w:val="00F70314"/>
    <w:rsid w:val="00F70E70"/>
    <w:rsid w:val="00F720D4"/>
    <w:rsid w:val="00F7783B"/>
    <w:rsid w:val="00F80CC8"/>
    <w:rsid w:val="00F80DF9"/>
    <w:rsid w:val="00F83239"/>
    <w:rsid w:val="00F83A20"/>
    <w:rsid w:val="00FA0D0E"/>
    <w:rsid w:val="00FA3CD3"/>
    <w:rsid w:val="00FB451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A70"/>
  </w:style>
  <w:style w:type="paragraph" w:styleId="Heading1">
    <w:name w:val="heading 1"/>
    <w:basedOn w:val="Normal"/>
    <w:next w:val="Normal"/>
    <w:link w:val="Heading1Char"/>
    <w:uiPriority w:val="9"/>
    <w:qFormat/>
    <w:rsid w:val="00901A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1A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65A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80"/>
  </w:style>
  <w:style w:type="paragraph" w:styleId="Footer">
    <w:name w:val="footer"/>
    <w:basedOn w:val="Normal"/>
    <w:link w:val="FooterChar"/>
    <w:uiPriority w:val="99"/>
    <w:unhideWhenUsed/>
    <w:rsid w:val="00901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80"/>
  </w:style>
  <w:style w:type="paragraph" w:styleId="BalloonText">
    <w:name w:val="Balloon Text"/>
    <w:basedOn w:val="Normal"/>
    <w:link w:val="BalloonTextChar"/>
    <w:uiPriority w:val="99"/>
    <w:semiHidden/>
    <w:unhideWhenUsed/>
    <w:rsid w:val="00901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A80"/>
    <w:rPr>
      <w:rFonts w:ascii="Tahoma" w:hAnsi="Tahoma" w:cs="Tahoma"/>
      <w:sz w:val="16"/>
      <w:szCs w:val="16"/>
    </w:rPr>
  </w:style>
  <w:style w:type="character" w:customStyle="1" w:styleId="Heading1Char">
    <w:name w:val="Heading 1 Char"/>
    <w:basedOn w:val="DefaultParagraphFont"/>
    <w:link w:val="Heading1"/>
    <w:uiPriority w:val="9"/>
    <w:rsid w:val="00901A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1A8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42F88"/>
    <w:pPr>
      <w:ind w:left="720"/>
      <w:contextualSpacing/>
    </w:pPr>
  </w:style>
  <w:style w:type="character" w:styleId="Hyperlink">
    <w:name w:val="Hyperlink"/>
    <w:basedOn w:val="DefaultParagraphFont"/>
    <w:uiPriority w:val="99"/>
    <w:unhideWhenUsed/>
    <w:rsid w:val="00352BB2"/>
    <w:rPr>
      <w:color w:val="0000FF" w:themeColor="hyperlink"/>
      <w:u w:val="single"/>
    </w:rPr>
  </w:style>
  <w:style w:type="paragraph" w:styleId="Revision">
    <w:name w:val="Revision"/>
    <w:hidden/>
    <w:uiPriority w:val="99"/>
    <w:semiHidden/>
    <w:rsid w:val="004055E1"/>
    <w:pPr>
      <w:spacing w:after="0" w:line="240" w:lineRule="auto"/>
    </w:pPr>
  </w:style>
  <w:style w:type="paragraph" w:styleId="Caption">
    <w:name w:val="caption"/>
    <w:basedOn w:val="Normal"/>
    <w:next w:val="Normal"/>
    <w:uiPriority w:val="35"/>
    <w:unhideWhenUsed/>
    <w:qFormat/>
    <w:rsid w:val="007751AF"/>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semiHidden/>
    <w:rsid w:val="00365A1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65A1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365A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01A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1A8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65A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1A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80"/>
  </w:style>
  <w:style w:type="paragraph" w:styleId="Footer">
    <w:name w:val="footer"/>
    <w:basedOn w:val="Normal"/>
    <w:link w:val="FooterChar"/>
    <w:uiPriority w:val="99"/>
    <w:unhideWhenUsed/>
    <w:rsid w:val="00901A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80"/>
  </w:style>
  <w:style w:type="paragraph" w:styleId="BalloonText">
    <w:name w:val="Balloon Text"/>
    <w:basedOn w:val="Normal"/>
    <w:link w:val="BalloonTextChar"/>
    <w:uiPriority w:val="99"/>
    <w:semiHidden/>
    <w:unhideWhenUsed/>
    <w:rsid w:val="00901A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A80"/>
    <w:rPr>
      <w:rFonts w:ascii="Tahoma" w:hAnsi="Tahoma" w:cs="Tahoma"/>
      <w:sz w:val="16"/>
      <w:szCs w:val="16"/>
    </w:rPr>
  </w:style>
  <w:style w:type="character" w:customStyle="1" w:styleId="Heading1Char">
    <w:name w:val="Heading 1 Char"/>
    <w:basedOn w:val="DefaultParagraphFont"/>
    <w:link w:val="Heading1"/>
    <w:uiPriority w:val="9"/>
    <w:rsid w:val="00901A8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01A8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42F88"/>
    <w:pPr>
      <w:ind w:left="720"/>
      <w:contextualSpacing/>
    </w:pPr>
  </w:style>
  <w:style w:type="character" w:styleId="Hyperlink">
    <w:name w:val="Hyperlink"/>
    <w:basedOn w:val="DefaultParagraphFont"/>
    <w:uiPriority w:val="99"/>
    <w:unhideWhenUsed/>
    <w:rsid w:val="00352BB2"/>
    <w:rPr>
      <w:color w:val="0000FF" w:themeColor="hyperlink"/>
      <w:u w:val="single"/>
    </w:rPr>
  </w:style>
  <w:style w:type="paragraph" w:styleId="Revision">
    <w:name w:val="Revision"/>
    <w:hidden/>
    <w:uiPriority w:val="99"/>
    <w:semiHidden/>
    <w:rsid w:val="004055E1"/>
    <w:pPr>
      <w:spacing w:after="0" w:line="240" w:lineRule="auto"/>
    </w:pPr>
  </w:style>
  <w:style w:type="paragraph" w:styleId="Caption">
    <w:name w:val="caption"/>
    <w:basedOn w:val="Normal"/>
    <w:next w:val="Normal"/>
    <w:uiPriority w:val="35"/>
    <w:unhideWhenUsed/>
    <w:qFormat/>
    <w:rsid w:val="007751AF"/>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semiHidden/>
    <w:rsid w:val="00365A14"/>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65A1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365A14"/>
  </w:style>
</w:styles>
</file>

<file path=word/webSettings.xml><?xml version="1.0" encoding="utf-8"?>
<w:webSettings xmlns:r="http://schemas.openxmlformats.org/officeDocument/2006/relationships" xmlns:w="http://schemas.openxmlformats.org/wordprocessingml/2006/main">
  <w:divs>
    <w:div w:id="17657752">
      <w:bodyDiv w:val="1"/>
      <w:marLeft w:val="0"/>
      <w:marRight w:val="0"/>
      <w:marTop w:val="0"/>
      <w:marBottom w:val="0"/>
      <w:divBdr>
        <w:top w:val="none" w:sz="0" w:space="0" w:color="auto"/>
        <w:left w:val="none" w:sz="0" w:space="0" w:color="auto"/>
        <w:bottom w:val="none" w:sz="0" w:space="0" w:color="auto"/>
        <w:right w:val="none" w:sz="0" w:space="0" w:color="auto"/>
      </w:divBdr>
    </w:div>
    <w:div w:id="1761488407">
      <w:bodyDiv w:val="1"/>
      <w:marLeft w:val="0"/>
      <w:marRight w:val="0"/>
      <w:marTop w:val="0"/>
      <w:marBottom w:val="0"/>
      <w:divBdr>
        <w:top w:val="none" w:sz="0" w:space="0" w:color="auto"/>
        <w:left w:val="none" w:sz="0" w:space="0" w:color="auto"/>
        <w:bottom w:val="none" w:sz="0" w:space="0" w:color="auto"/>
        <w:right w:val="none" w:sz="0" w:space="0" w:color="auto"/>
      </w:divBdr>
    </w:div>
    <w:div w:id="195212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oleObject" Target="embeddings/Microsoft_Visio_2003-2010_Drawing3.vsd"/><Relationship Id="rId26" Type="http://schemas.openxmlformats.org/officeDocument/2006/relationships/oleObject" Target="embeddings/Microsoft_Visio_2003-2010_Drawing7.vsd"/><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5.emf"/><Relationship Id="rId34"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hyperlink" Target="http://lensblr.com" TargetMode="External"/><Relationship Id="rId17" Type="http://schemas.openxmlformats.org/officeDocument/2006/relationships/image" Target="media/image3.emf"/><Relationship Id="rId25" Type="http://schemas.openxmlformats.org/officeDocument/2006/relationships/image" Target="media/image7.emf"/><Relationship Id="rId33" Type="http://schemas.openxmlformats.org/officeDocument/2006/relationships/image" Target="media/image12.jpe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Microsoft_Visio_2003-2010_Drawing2.vsd"/><Relationship Id="rId20" Type="http://schemas.openxmlformats.org/officeDocument/2006/relationships/oleObject" Target="embeddings/Microsoft_Visio_2003-2010_Drawing4.vsd"/><Relationship Id="rId29" Type="http://schemas.openxmlformats.org/officeDocument/2006/relationships/image" Target="media/image9.png"/><Relationship Id="rId41"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tumblr.com" TargetMode="External"/><Relationship Id="rId24" Type="http://schemas.openxmlformats.org/officeDocument/2006/relationships/oleObject" Target="embeddings/Microsoft_Visio_2003-2010_Drawing6.vsd"/><Relationship Id="rId32" Type="http://schemas.openxmlformats.org/officeDocument/2006/relationships/image" Target="media/image11.jpeg"/><Relationship Id="rId37" Type="http://schemas.openxmlformats.org/officeDocument/2006/relationships/package" Target="embeddings/Microsoft_Office_Excel_Worksheet3.xlsx"/><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package" Target="embeddings/Microsoft_Visio_Drawing1.vsdx"/><Relationship Id="rId36" Type="http://schemas.openxmlformats.org/officeDocument/2006/relationships/image" Target="media/image14.emf"/><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oleObject" Target="embeddings/Microsoft_Visio_2003-2010_Drawing8.vsd"/><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oleObject" Target="embeddings/Microsoft_Visio_2003-2010_Drawing1.vsd"/><Relationship Id="rId22" Type="http://schemas.openxmlformats.org/officeDocument/2006/relationships/oleObject" Target="embeddings/Microsoft_Visio_2003-2010_Drawing5.vsd"/><Relationship Id="rId27" Type="http://schemas.openxmlformats.org/officeDocument/2006/relationships/image" Target="media/image8.emf"/><Relationship Id="rId30" Type="http://schemas.openxmlformats.org/officeDocument/2006/relationships/image" Target="media/image10.emf"/><Relationship Id="rId35" Type="http://schemas.openxmlformats.org/officeDocument/2006/relationships/package" Target="embeddings/Microsoft_Office_Excel_Worksheet2.xlsx"/></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2AE474EF6A74C41BBEC0C4D6F443F57"/>
        <w:category>
          <w:name w:val="General"/>
          <w:gallery w:val="placeholder"/>
        </w:category>
        <w:types>
          <w:type w:val="bbPlcHdr"/>
        </w:types>
        <w:behaviors>
          <w:behavior w:val="content"/>
        </w:behaviors>
        <w:guid w:val="{B6A27466-519E-4A07-941D-60195F825B13}"/>
      </w:docPartPr>
      <w:docPartBody>
        <w:p w:rsidR="00863C8D" w:rsidRDefault="00FB5B66" w:rsidP="00FB5B66">
          <w:pPr>
            <w:pStyle w:val="32AE474EF6A74C41BBEC0C4D6F443F57"/>
          </w:pPr>
          <w:r>
            <w:rPr>
              <w:rFonts w:asciiTheme="majorHAnsi" w:eastAsiaTheme="majorEastAsia" w:hAnsiTheme="majorHAnsi" w:cstheme="majorBidi"/>
              <w:sz w:val="36"/>
              <w:szCs w:val="36"/>
            </w:rPr>
            <w:t>[Type the document title]</w:t>
          </w:r>
        </w:p>
      </w:docPartBody>
    </w:docPart>
    <w:docPart>
      <w:docPartPr>
        <w:name w:val="C6A6D71B659B4A3BAFE18C00BADC002A"/>
        <w:category>
          <w:name w:val="General"/>
          <w:gallery w:val="placeholder"/>
        </w:category>
        <w:types>
          <w:type w:val="bbPlcHdr"/>
        </w:types>
        <w:behaviors>
          <w:behavior w:val="content"/>
        </w:behaviors>
        <w:guid w:val="{44AE836D-100D-4D6F-80C6-3238EEE7AFF4}"/>
      </w:docPartPr>
      <w:docPartBody>
        <w:p w:rsidR="00863C8D" w:rsidRDefault="00FB5B66" w:rsidP="00FB5B66">
          <w:pPr>
            <w:pStyle w:val="C6A6D71B659B4A3BAFE18C00BADC002A"/>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B5B66"/>
    <w:rsid w:val="00011E7F"/>
    <w:rsid w:val="000C2B0B"/>
    <w:rsid w:val="00202606"/>
    <w:rsid w:val="002E08D5"/>
    <w:rsid w:val="00407DE6"/>
    <w:rsid w:val="004657E2"/>
    <w:rsid w:val="004A2C50"/>
    <w:rsid w:val="004D034B"/>
    <w:rsid w:val="00544A98"/>
    <w:rsid w:val="006A60D1"/>
    <w:rsid w:val="00724173"/>
    <w:rsid w:val="00764E3C"/>
    <w:rsid w:val="008532EC"/>
    <w:rsid w:val="00863C8D"/>
    <w:rsid w:val="00900F54"/>
    <w:rsid w:val="009264D6"/>
    <w:rsid w:val="0098674E"/>
    <w:rsid w:val="00A346D2"/>
    <w:rsid w:val="00A360A9"/>
    <w:rsid w:val="00B127B8"/>
    <w:rsid w:val="00C47286"/>
    <w:rsid w:val="00C73AE1"/>
    <w:rsid w:val="00CA78DC"/>
    <w:rsid w:val="00D30455"/>
    <w:rsid w:val="00DC03AA"/>
    <w:rsid w:val="00DC115F"/>
    <w:rsid w:val="00FB5B6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C5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AE474EF6A74C41BBEC0C4D6F443F57">
    <w:name w:val="32AE474EF6A74C41BBEC0C4D6F443F57"/>
    <w:rsid w:val="00FB5B66"/>
  </w:style>
  <w:style w:type="paragraph" w:customStyle="1" w:styleId="C6A6D71B659B4A3BAFE18C00BADC002A">
    <w:name w:val="C6A6D71B659B4A3BAFE18C00BADC002A"/>
    <w:rsid w:val="00FB5B66"/>
  </w:style>
  <w:style w:type="paragraph" w:customStyle="1" w:styleId="B304B8BA29D84B09A1C2F05400D791C2">
    <w:name w:val="B304B8BA29D84B09A1C2F05400D791C2"/>
    <w:rsid w:val="00863C8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9360CF-3141-445E-9A1C-D518AB9F3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19</Pages>
  <Words>2564</Words>
  <Characters>14618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HTML Project: Glass Half Delicious</vt:lpstr>
    </vt:vector>
  </TitlesOfParts>
  <Company>Student</Company>
  <LinksUpToDate>false</LinksUpToDate>
  <CharactersWithSpaces>17148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 Project: Glass Half Delicious</dc:title>
  <dc:creator>Sage Stargazer</dc:creator>
  <cp:lastModifiedBy>Matthew Banman</cp:lastModifiedBy>
  <cp:revision>73</cp:revision>
  <dcterms:created xsi:type="dcterms:W3CDTF">2013-02-16T05:41:00Z</dcterms:created>
  <dcterms:modified xsi:type="dcterms:W3CDTF">2013-03-04T14:14:00Z</dcterms:modified>
</cp:coreProperties>
</file>